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Change w:id="0" w:author="stepan" w:date="2019-11-15T09:54:58Z">
          <w:pPr/>
        </w:pPrChange>
      </w:pPr>
      <w:del w:id="1" w:author="stepan" w:date="2019-11-15T09:54:55Z">
        <w:r>
          <w:rPr>
            <w:highlight w:val="yellow"/>
          </w:rPr>
          <w:delText>Article paper main title</w:delText>
        </w:r>
      </w:del>
      <w:del w:id="2" w:author="stepan" w:date="2019-11-15T09:54:55Z">
        <w:r>
          <w:rPr/>
          <w:delText>: Prototype of a machine learning workflow to classify land use from housing market dynamics</w:delText>
        </w:r>
      </w:del>
      <w:ins w:id="3" w:author="stepan" w:date="2019-11-15T09:54:28Z">
        <w:r>
          <w:rPr>
            <w:rFonts w:hint="default"/>
            <w:lang w:val="en"/>
          </w:rPr>
          <w:t>A</w:t>
        </w:r>
      </w:ins>
      <w:ins w:id="4" w:author="stepan" w:date="2019-11-15T09:54:29Z">
        <w:r>
          <w:rPr>
            <w:rFonts w:hint="default"/>
            <w:lang w:val="en"/>
          </w:rPr>
          <w:t xml:space="preserve"> </w:t>
        </w:r>
      </w:ins>
      <w:ins w:id="5" w:author="stepan" w:date="2019-11-15T09:54:30Z">
        <w:r>
          <w:rPr>
            <w:rFonts w:hint="default"/>
            <w:lang w:val="en"/>
          </w:rPr>
          <w:t>Pro</w:t>
        </w:r>
      </w:ins>
      <w:ins w:id="6" w:author="stepan" w:date="2019-11-15T09:54:31Z">
        <w:r>
          <w:rPr>
            <w:rFonts w:hint="default"/>
            <w:lang w:val="en"/>
          </w:rPr>
          <w:t>toty</w:t>
        </w:r>
      </w:ins>
      <w:ins w:id="7" w:author="stepan" w:date="2019-11-15T09:54:32Z">
        <w:r>
          <w:rPr>
            <w:rFonts w:hint="default"/>
            <w:lang w:val="en"/>
          </w:rPr>
          <w:t>pe M</w:t>
        </w:r>
      </w:ins>
      <w:ins w:id="8" w:author="stepan" w:date="2019-11-15T09:54:33Z">
        <w:r>
          <w:rPr>
            <w:rFonts w:hint="default"/>
            <w:lang w:val="en"/>
          </w:rPr>
          <w:t>ac</w:t>
        </w:r>
      </w:ins>
      <w:ins w:id="9" w:author="stepan" w:date="2019-11-15T09:54:34Z">
        <w:r>
          <w:rPr>
            <w:rFonts w:hint="default"/>
            <w:lang w:val="en"/>
          </w:rPr>
          <w:t>hine</w:t>
        </w:r>
      </w:ins>
      <w:ins w:id="10" w:author="stepan" w:date="2019-11-15T09:54:35Z">
        <w:r>
          <w:rPr>
            <w:rFonts w:hint="default"/>
            <w:lang w:val="en"/>
          </w:rPr>
          <w:t xml:space="preserve"> Lea</w:t>
        </w:r>
      </w:ins>
      <w:ins w:id="11" w:author="stepan" w:date="2019-11-15T09:54:36Z">
        <w:r>
          <w:rPr>
            <w:rFonts w:hint="default"/>
            <w:lang w:val="en"/>
          </w:rPr>
          <w:t>rni</w:t>
        </w:r>
      </w:ins>
      <w:ins w:id="12" w:author="stepan" w:date="2019-11-15T09:54:38Z">
        <w:r>
          <w:rPr>
            <w:rFonts w:hint="default"/>
            <w:lang w:val="en"/>
          </w:rPr>
          <w:t>ng L</w:t>
        </w:r>
      </w:ins>
      <w:ins w:id="13" w:author="stepan" w:date="2019-11-15T09:54:39Z">
        <w:r>
          <w:rPr>
            <w:rFonts w:hint="default"/>
            <w:lang w:val="en"/>
          </w:rPr>
          <w:t>and Use</w:t>
        </w:r>
      </w:ins>
      <w:ins w:id="14" w:author="stepan" w:date="2019-11-15T09:54:40Z">
        <w:r>
          <w:rPr>
            <w:rFonts w:hint="default"/>
            <w:lang w:val="en"/>
          </w:rPr>
          <w:t xml:space="preserve"> Cla</w:t>
        </w:r>
      </w:ins>
      <w:ins w:id="15" w:author="stepan" w:date="2019-11-15T09:54:41Z">
        <w:r>
          <w:rPr>
            <w:rFonts w:hint="default"/>
            <w:lang w:val="en"/>
          </w:rPr>
          <w:t>ssifier</w:t>
        </w:r>
      </w:ins>
      <w:ins w:id="16" w:author="stepan" w:date="2019-11-15T09:54:42Z">
        <w:r>
          <w:rPr>
            <w:rFonts w:hint="default"/>
            <w:lang w:val="en"/>
          </w:rPr>
          <w:t xml:space="preserve"> Using </w:t>
        </w:r>
      </w:ins>
      <w:ins w:id="17" w:author="stepan" w:date="2019-11-15T09:54:44Z">
        <w:r>
          <w:rPr>
            <w:rFonts w:hint="default"/>
            <w:lang w:val="en"/>
          </w:rPr>
          <w:t xml:space="preserve">Housing </w:t>
        </w:r>
      </w:ins>
      <w:ins w:id="18" w:author="stepan" w:date="2019-11-15T09:54:45Z">
        <w:r>
          <w:rPr>
            <w:rFonts w:hint="default"/>
            <w:lang w:val="en"/>
          </w:rPr>
          <w:t>Mark</w:t>
        </w:r>
      </w:ins>
      <w:ins w:id="19" w:author="stepan" w:date="2019-11-15T09:54:46Z">
        <w:r>
          <w:rPr>
            <w:rFonts w:hint="default"/>
            <w:lang w:val="en"/>
          </w:rPr>
          <w:t>et Dy</w:t>
        </w:r>
      </w:ins>
      <w:ins w:id="20" w:author="stepan" w:date="2019-11-15T09:54:47Z">
        <w:r>
          <w:rPr>
            <w:rFonts w:hint="default"/>
            <w:lang w:val="en"/>
          </w:rPr>
          <w:t>nam</w:t>
        </w:r>
      </w:ins>
      <w:ins w:id="21" w:author="stepan" w:date="2019-11-15T09:54:49Z">
        <w:r>
          <w:rPr>
            <w:rFonts w:hint="default"/>
            <w:lang w:val="en"/>
          </w:rPr>
          <w:t>ics</w:t>
        </w:r>
      </w:ins>
      <w:r>
        <w:t>.</w:t>
      </w:r>
    </w:p>
    <w:p>
      <w:r>
        <w:rPr>
          <w:rFonts w:ascii="Times" w:hAnsi="Times" w:cs="Myriad Pro"/>
          <w:b/>
          <w:bCs/>
          <w:szCs w:val="18"/>
        </w:rPr>
        <w:t>Abstract:</w:t>
      </w:r>
      <w:r>
        <w:rPr>
          <w:rFonts w:ascii="Adobe Garamond Pro" w:hAnsi="Adobe Garamond Pro" w:cs="Adobe Garamond Pro"/>
          <w:sz w:val="18"/>
          <w:szCs w:val="18"/>
        </w:rPr>
        <w:t xml:space="preserve">  </w:t>
      </w:r>
      <w:r>
        <w:t>There is ample evidence of the role of land use and transportation interactions in determining urban spatial structure. The increased digitization of human activity produces a wealth of new data that can benefit longitudinal studies of changes in land value distributions and integrated urban microsimulation models.  To produce a comprehensive dataset, information from various sources needs to be merged at the land parcel level to enhance datasets with additional attributes, while maintaining the ease of data storage and retrieval and respecting spatial and temporal relationships. This paper proposes a prototype of a workflow to augment a dataset of real estate transactions with data from multiple urban sources and use machine learning to classify land use of each record based on housing market dynamics.</w:t>
      </w: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yriad Pro Semibold" w:hAnsi="Myriad Pro Semibold" w:cs="Myriad Pro Semibold"/>
          <w:b/>
          <w:bCs/>
        </w:rPr>
      </w:pP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22" w:author="Eric J. Miller" w:date="2019-11-02T20:36:00Z"/>
          <w:rFonts w:ascii="Helvetica" w:hAnsi="Helvetica" w:cs="Helvetica"/>
        </w:rPr>
      </w:pPr>
      <w:del w:id="23" w:author="Eric J. Miller" w:date="2019-11-02T20:36:00Z">
        <w:r>
          <w:rPr>
            <w:rFonts w:ascii="Myriad Pro Semibold" w:hAnsi="Myriad Pro Semibold" w:cs="Myriad Pro Semibold"/>
            <w:b/>
            <w:bCs/>
          </w:rPr>
          <w:delText>Eric J. Miller</w:delText>
        </w:r>
      </w:del>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24" w:author="Eric J. Miller" w:date="2019-11-02T20:36:00Z"/>
          <w:rFonts w:ascii="Myriad Pro" w:hAnsi="Myriad Pro" w:cs="Myriad Pro"/>
          <w:sz w:val="22"/>
          <w:szCs w:val="22"/>
        </w:rPr>
      </w:pPr>
      <w:del w:id="25" w:author="Eric J. Miller" w:date="2019-11-02T20:36:00Z">
        <w:r>
          <w:rPr>
            <w:rFonts w:ascii="Myriad Pro" w:hAnsi="Myriad Pro" w:cs="Myriad Pro"/>
            <w:sz w:val="22"/>
            <w:szCs w:val="22"/>
          </w:rPr>
          <w:delText>University of Toronto</w:delText>
        </w:r>
      </w:del>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26" w:author="Eric J. Miller" w:date="2019-11-02T20:36:00Z"/>
          <w:rFonts w:eastAsia="Times New Roman"/>
          <w:color w:val="000000"/>
        </w:rPr>
      </w:pPr>
      <w:del w:id="27" w:author="Eric J. Miller" w:date="2019-11-02T20:36:00Z">
        <w:r>
          <w:rPr/>
          <w:fldChar w:fldCharType="begin"/>
        </w:r>
      </w:del>
      <w:del w:id="28" w:author="Eric J. Miller" w:date="2019-11-02T20:36:00Z">
        <w:r>
          <w:rPr/>
          <w:delInstrText xml:space="preserve"> HYPERLINK "mailto:miller@ecf.utoronto.ca" </w:delInstrText>
        </w:r>
      </w:del>
      <w:del w:id="29" w:author="Eric J. Miller" w:date="2019-11-02T20:36:00Z">
        <w:r>
          <w:rPr/>
          <w:fldChar w:fldCharType="separate"/>
        </w:r>
      </w:del>
      <w:del w:id="30" w:author="Eric J. Miller" w:date="2019-11-02T20:36:00Z">
        <w:r>
          <w:rPr>
            <w:rStyle w:val="13"/>
            <w:rFonts w:eastAsia="Times New Roman"/>
          </w:rPr>
          <w:delText>miller@ecf.utoronto.ca</w:delText>
        </w:r>
      </w:del>
      <w:del w:id="31" w:author="Eric J. Miller" w:date="2019-11-02T20:36:00Z">
        <w:r>
          <w:rPr>
            <w:rStyle w:val="13"/>
            <w:rFonts w:eastAsia="Times New Roman"/>
          </w:rPr>
          <w:fldChar w:fldCharType="end"/>
        </w:r>
      </w:del>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del w:id="32" w:author="Eric J. Miller" w:date="2019-11-02T20:36:00Z">
        <w:r>
          <w:rPr>
            <w:rFonts w:ascii="Myriad Pro" w:hAnsi="Myriad Pro" w:cs="Myriad Pro"/>
            <w:sz w:val="22"/>
            <w:szCs w:val="22"/>
          </w:rPr>
          <w:delText xml:space="preserve"> </w:delText>
        </w:r>
      </w:del>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Myriad Pro Semibold" w:hAnsi="Myriad Pro Semibold" w:cs="Myriad Pro Semibold"/>
          <w:b/>
          <w:bCs/>
        </w:rPr>
        <w:t>Stepan Oskin</w:t>
      </w: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yriad Pro" w:hAnsi="Myriad Pro" w:cs="Myriad Pro"/>
          <w:sz w:val="22"/>
          <w:szCs w:val="22"/>
        </w:rPr>
      </w:pPr>
      <w:r>
        <w:rPr>
          <w:rFonts w:ascii="Myriad Pro" w:hAnsi="Myriad Pro" w:cs="Myriad Pro"/>
          <w:sz w:val="22"/>
          <w:szCs w:val="22"/>
        </w:rPr>
        <w:t>University of Toronto</w:t>
      </w: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33" w:author="Eric J. Miller" w:date="2019-11-02T20:36:00Z"/>
          <w:rStyle w:val="13"/>
          <w:rFonts w:ascii="Myriad Pro" w:hAnsi="Myriad Pro" w:cs="Myriad Pro"/>
          <w:sz w:val="22"/>
          <w:szCs w:val="22"/>
        </w:rPr>
      </w:pPr>
      <w:r>
        <w:fldChar w:fldCharType="begin"/>
      </w:r>
      <w:r>
        <w:instrText xml:space="preserve"> HYPERLINK "mailto:stepan.oskin@mail.utoronto.ca" </w:instrText>
      </w:r>
      <w:r>
        <w:fldChar w:fldCharType="separate"/>
      </w:r>
      <w:r>
        <w:rPr>
          <w:rStyle w:val="13"/>
          <w:rFonts w:ascii="Myriad Pro" w:hAnsi="Myriad Pro" w:cs="Myriad Pro"/>
          <w:sz w:val="22"/>
          <w:szCs w:val="22"/>
        </w:rPr>
        <w:t>stepan.oskin@mail.utoronto.ca</w:t>
      </w:r>
      <w:r>
        <w:rPr>
          <w:rStyle w:val="13"/>
          <w:rFonts w:ascii="Myriad Pro" w:hAnsi="Myriad Pro" w:cs="Myriad Pro"/>
          <w:sz w:val="22"/>
          <w:szCs w:val="22"/>
        </w:rPr>
        <w:fldChar w:fldCharType="end"/>
      </w: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34" w:author="Eric J. Miller" w:date="2019-11-02T20:36:00Z"/>
          <w:rFonts w:ascii="Myriad Pro Semibold" w:hAnsi="Myriad Pro Semibold" w:cs="Myriad Pro Semibold"/>
          <w:b/>
          <w:bCs/>
        </w:rPr>
      </w:pP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35" w:author="Eric J. Miller" w:date="2019-11-02T20:36:00Z"/>
          <w:rFonts w:ascii="Helvetica" w:hAnsi="Helvetica" w:cs="Helvetica"/>
        </w:rPr>
      </w:pPr>
      <w:ins w:id="36" w:author="Eric J. Miller" w:date="2019-11-02T20:36:00Z">
        <w:r>
          <w:rPr>
            <w:rFonts w:ascii="Myriad Pro Semibold" w:hAnsi="Myriad Pro Semibold" w:cs="Myriad Pro Semibold"/>
            <w:b/>
            <w:bCs/>
          </w:rPr>
          <w:t xml:space="preserve">Eric J. </w:t>
        </w:r>
        <w:commentRangeStart w:id="0"/>
        <w:r>
          <w:rPr>
            <w:rFonts w:ascii="Myriad Pro Semibold" w:hAnsi="Myriad Pro Semibold" w:cs="Myriad Pro Semibold"/>
            <w:b/>
            <w:bCs/>
          </w:rPr>
          <w:t>Miller</w:t>
        </w:r>
        <w:commentRangeEnd w:id="0"/>
      </w:ins>
      <w:r>
        <w:rPr>
          <w:rStyle w:val="12"/>
        </w:rPr>
        <w:commentReference w:id="0"/>
      </w: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37" w:author="Eric J. Miller" w:date="2019-11-02T20:36:00Z"/>
          <w:rFonts w:ascii="Myriad Pro" w:hAnsi="Myriad Pro" w:cs="Myriad Pro"/>
          <w:sz w:val="22"/>
          <w:szCs w:val="22"/>
        </w:rPr>
      </w:pPr>
      <w:ins w:id="38" w:author="Eric J. Miller" w:date="2019-11-02T20:36:00Z">
        <w:r>
          <w:rPr>
            <w:rFonts w:ascii="Myriad Pro" w:hAnsi="Myriad Pro" w:cs="Myriad Pro"/>
            <w:sz w:val="22"/>
            <w:szCs w:val="22"/>
          </w:rPr>
          <w:t>University of Toronto</w:t>
        </w:r>
      </w:ins>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39" w:author="Eric J. Miller" w:date="2019-11-02T20:36:00Z"/>
          <w:rFonts w:eastAsia="Times New Roman"/>
          <w:color w:val="000000"/>
        </w:rPr>
      </w:pPr>
      <w:ins w:id="40" w:author="Eric J. Miller" w:date="2019-11-02T20:36:00Z">
        <w:r>
          <w:rPr/>
          <w:fldChar w:fldCharType="begin"/>
        </w:r>
      </w:ins>
      <w:ins w:id="41" w:author="Eric J. Miller" w:date="2019-11-02T20:36:00Z">
        <w:r>
          <w:rPr/>
          <w:instrText xml:space="preserve"> HYPERLINK "mailto:miller@ecf.utoronto.ca" </w:instrText>
        </w:r>
      </w:ins>
      <w:ins w:id="42" w:author="Eric J. Miller" w:date="2019-11-02T20:36:00Z">
        <w:r>
          <w:rPr/>
          <w:fldChar w:fldCharType="separate"/>
        </w:r>
      </w:ins>
      <w:ins w:id="43" w:author="Eric J. Miller" w:date="2019-11-02T20:36:00Z">
        <w:r>
          <w:rPr>
            <w:rStyle w:val="13"/>
            <w:rFonts w:eastAsia="Times New Roman"/>
          </w:rPr>
          <w:t>miller@ecf.utoronto.ca</w:t>
        </w:r>
      </w:ins>
      <w:ins w:id="44" w:author="Eric J. Miller" w:date="2019-11-02T20:36:00Z">
        <w:r>
          <w:rPr>
            <w:rStyle w:val="13"/>
            <w:rFonts w:eastAsia="Times New Roman"/>
          </w:rPr>
          <w:fldChar w:fldCharType="end"/>
        </w:r>
      </w:ins>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45" w:author="Eric J. Miller" w:date="2019-11-02T20:37:00Z"/>
          <w:rFonts w:ascii="Myriad Pro" w:hAnsi="Myriad Pro" w:cs="Myriad Pro"/>
          <w:sz w:val="22"/>
          <w:szCs w:val="22"/>
        </w:rPr>
      </w:pPr>
    </w:p>
    <w:p>
      <w:pPr>
        <w:pStyle w:val="2"/>
      </w:pPr>
      <w:r>
        <w:t xml:space="preserve">1 Introduction </w:t>
      </w:r>
    </w:p>
    <w:p>
      <w:r>
        <w:t>There is ample evidence of the role of land use and transportation interactions in determining urban spatial structure</w:t>
      </w:r>
      <w:r>
        <w:rPr>
          <w:highlight w:val="none"/>
          <w:rPrChange w:id="46" w:author="Eric J. Miller" w:date="2019-11-02T21:06:00Z">
            <w:rPr>
              <w:highlight w:val="yellow"/>
            </w:rPr>
          </w:rPrChange>
        </w:rPr>
        <w:t>[</w:t>
      </w:r>
      <w:del w:id="47" w:author="Eric J. Miller" w:date="2019-11-02T21:06:00Z">
        <w:r>
          <w:rPr>
            <w:highlight w:val="none"/>
            <w:rPrChange w:id="48" w:author="Eric J. Miller" w:date="2019-11-02T21:06:00Z">
              <w:rPr>
                <w:highlight w:val="yellow"/>
              </w:rPr>
            </w:rPrChange>
          </w:rPr>
          <w:delText>cite</w:delText>
        </w:r>
      </w:del>
      <w:ins w:id="49" w:author="Eric J. Miller" w:date="2019-11-02T21:06:00Z">
        <w:r>
          <w:rPr/>
          <w:t>Wegener, 19xx</w:t>
        </w:r>
      </w:ins>
      <w:r>
        <w:rPr>
          <w:highlight w:val="none"/>
          <w:rPrChange w:id="50" w:author="Eric J. Miller" w:date="2019-11-02T21:06:00Z">
            <w:rPr>
              <w:highlight w:val="yellow"/>
            </w:rPr>
          </w:rPrChange>
        </w:rPr>
        <w:t>]</w:t>
      </w:r>
      <w:r>
        <w:t xml:space="preserve">. Accessibility and mobility provided by transportation systems drive economic development and impact travel behaviour and location choices of households and firms. Similarly, urban </w:t>
      </w:r>
      <w:del w:id="51" w:author="Eric J. Miller" w:date="2019-11-02T21:03:00Z">
        <w:commentRangeStart w:id="1"/>
        <w:r>
          <w:rPr/>
          <w:delText>sprawl</w:delText>
        </w:r>
      </w:del>
      <w:ins w:id="52" w:author="Eric J. Miller" w:date="2019-11-02T21:03:00Z">
        <w:r>
          <w:rPr/>
          <w:t>development</w:t>
        </w:r>
        <w:commentRangeEnd w:id="1"/>
      </w:ins>
      <w:ins w:id="53" w:author="Eric J. Miller" w:date="2019-11-02T21:03:00Z">
        <w:r>
          <w:rPr>
            <w:rStyle w:val="12"/>
          </w:rPr>
          <w:commentReference w:id="1"/>
        </w:r>
      </w:ins>
      <w:r>
        <w:t xml:space="preserve"> and location of activities drive travel demand and the need for building transport networks</w:t>
      </w:r>
      <w:r>
        <w:rPr>
          <w:highlight w:val="none"/>
          <w:rPrChange w:id="54" w:author="Eric J. Miller" w:date="2019-11-02T21:04:00Z">
            <w:rPr>
              <w:highlight w:val="yellow"/>
            </w:rPr>
          </w:rPrChange>
        </w:rPr>
        <w:t>[</w:t>
      </w:r>
      <w:del w:id="55" w:author="Eric J. Miller" w:date="2019-11-02T21:04:00Z">
        <w:r>
          <w:rPr>
            <w:highlight w:val="none"/>
            <w:rPrChange w:id="56" w:author="Eric J. Miller" w:date="2019-11-02T21:04:00Z">
              <w:rPr>
                <w:highlight w:val="yellow"/>
              </w:rPr>
            </w:rPrChange>
          </w:rPr>
          <w:delText>cite</w:delText>
        </w:r>
      </w:del>
      <w:ins w:id="57" w:author="Eric J. Miller" w:date="2019-11-02T21:04:00Z">
        <w:r>
          <w:rPr>
            <w:highlight w:val="none"/>
            <w:rPrChange w:id="58" w:author="Eric J. Miller" w:date="2019-11-02T21:04:00Z">
              <w:rPr>
                <w:highlight w:val="yellow"/>
              </w:rPr>
            </w:rPrChange>
          </w:rPr>
          <w:t>Manheim, 1978</w:t>
        </w:r>
      </w:ins>
      <w:r>
        <w:rPr>
          <w:highlight w:val="none"/>
          <w:rPrChange w:id="59" w:author="Eric J. Miller" w:date="2019-11-02T21:04:00Z">
            <w:rPr>
              <w:highlight w:val="yellow"/>
            </w:rPr>
          </w:rPrChange>
        </w:rPr>
        <w:t>]</w:t>
      </w:r>
      <w:r>
        <w:t>.</w:t>
      </w:r>
    </w:p>
    <w:p>
      <w:r>
        <w:t>Land values in a metropolitan region are an outcome of such land use-transportation interactions</w:t>
      </w:r>
      <w:r>
        <w:rPr>
          <w:highlight w:val="none"/>
          <w:rPrChange w:id="60" w:author="Eric J. Miller" w:date="2019-11-02T21:05:00Z">
            <w:rPr>
              <w:highlight w:val="yellow"/>
            </w:rPr>
          </w:rPrChange>
        </w:rPr>
        <w:t>[</w:t>
      </w:r>
      <w:del w:id="61" w:author="Eric J. Miller" w:date="2019-11-02T21:05:00Z">
        <w:r>
          <w:rPr>
            <w:highlight w:val="none"/>
            <w:rPrChange w:id="62" w:author="Eric J. Miller" w:date="2019-11-02T21:05:00Z">
              <w:rPr>
                <w:highlight w:val="yellow"/>
              </w:rPr>
            </w:rPrChange>
          </w:rPr>
          <w:delText>cite</w:delText>
        </w:r>
      </w:del>
      <w:ins w:id="63" w:author="Eric J. Miller" w:date="2019-11-02T21:11:00Z">
        <w:r>
          <w:rPr/>
          <w:t xml:space="preserve">Spengler, 1930; </w:t>
        </w:r>
      </w:ins>
      <w:ins w:id="64" w:author="Eric J. Miller" w:date="2019-11-02T21:05:00Z">
        <w:r>
          <w:rPr/>
          <w:t xml:space="preserve">Alonso, 1964; </w:t>
        </w:r>
      </w:ins>
      <w:ins w:id="65" w:author="Eric J. Miller" w:date="2019-11-02T21:12:00Z">
        <w:r>
          <w:rPr/>
          <w:t xml:space="preserve">Knight and Trygg, 1977; </w:t>
        </w:r>
      </w:ins>
      <w:ins w:id="66" w:author="Eric J. Miller" w:date="2019-11-02T21:05:00Z">
        <w:r>
          <w:rPr/>
          <w:t>Martine</w:t>
        </w:r>
      </w:ins>
      <w:ins w:id="67" w:author="Eric J. Miller" w:date="2019-11-02T21:07:00Z">
        <w:r>
          <w:rPr/>
          <w:t>z</w:t>
        </w:r>
      </w:ins>
      <w:ins w:id="68" w:author="Eric J. Miller" w:date="2019-11-02T21:05:00Z">
        <w:r>
          <w:rPr/>
          <w:t>, 2018</w:t>
        </w:r>
      </w:ins>
      <w:r>
        <w:rPr>
          <w:highlight w:val="none"/>
          <w:rPrChange w:id="69" w:author="Eric J. Miller" w:date="2019-11-02T21:05:00Z">
            <w:rPr>
              <w:highlight w:val="yellow"/>
            </w:rPr>
          </w:rPrChange>
        </w:rPr>
        <w:t>]</w:t>
      </w:r>
      <w:r>
        <w:t xml:space="preserve">. </w:t>
      </w:r>
    </w:p>
    <w:p/>
    <w:p>
      <w:r>
        <w:t>The fundamental link between transportation and urban form creates a feedback relationship between land development, travel needs, viability of alternative modes, accessibility, and other important characteristics of the urban transportation system</w:t>
      </w:r>
      <w:r>
        <w:fldChar w:fldCharType="begin" w:fldLock="1"/>
      </w:r>
      <w:r>
        <w:instrText xml:space="preserve">ADDIN CSL_CITATION {"citationItems":[{"id":"ITEM-1","itemData":{"abstract":"Transportation decisions clearly affect land-use patterns, and land-use decisions clearly affect transportation systems. Urban theorists have addressed the cyclical land-usetransportation relationship for many decades and economists have modeled it extensively. Field studies demonstrate what the economists have predicted and what many theorists have feared: that, in many ways, highways shape urban areas. Yet little of that knowledge has found its way into planning practice, and land-use planning and transportation planning remain separate decision-making processes. Now that Congress has mandated that transportation planners consider both land-use plans and the land-use impacts of their decisions, the literature of planning practice should draw on the theoretical and research literature and provide guidance to planners on how to manage the transportation-land-use cycle.","author":[{"dropping-particle":"","family":"Kelly","given":"Eric Damian","non-dropping-particle":"","parse-names":false,"suffix":""}],"container-title":"Journal of Planning Literature","id":"ITEM-1","issue":"2","issued":{"date-parts":[["1994"]]},"page":"p.128-145","title":"The Transportation Land Use Link","type":"article-journal","volume":"9"},"uris":["http://www.mendeley.com/documents/?uuid=11c5b99f-e5b0-4453-90d2-1b8895f4dced"]}],"mendeley":{"formattedCitation":"(Kelly 1994)","plainTextFormattedCitation":"(Kelly 1994)","previouslyFormattedCitation":"(Kelly 1994)"},"properties":{"noteIndex":0},"schema":"https://github.com/citation-style-language/schema/raw/master/csl-citation.json"}</w:instrText>
      </w:r>
      <w:r>
        <w:fldChar w:fldCharType="separate"/>
      </w:r>
      <w:r>
        <w:t>(Kelly 1994)</w:t>
      </w:r>
      <w:r>
        <w:fldChar w:fldCharType="end"/>
      </w:r>
      <w:r>
        <w:t>. Numerous "top-down" and "bottom-up" models have been designed to analyze and forecast the behaviour of urban regions and interaction of their transportation and land use systems, with the latest generation being the family of microsimulation models</w:t>
      </w:r>
      <w:r>
        <w:fldChar w:fldCharType="begin" w:fldLock="1"/>
      </w:r>
      <w:r>
        <w:instrText xml:space="preserve">ADDIN CSL_CITATION {"citationItems":[{"id":"ITEM-1","itemData":{"DOI":"10.1177/0885412207314010","ISBN":"08854122 (ISSN)","ISSN":"08854122","PMID":"255408600001","abstract":"Modern urban regions are highly complex entities. Despite the difficulty of modeling every relevant aspect of an urban region, researchers have produced a rich variety of models dealing with interrelated processes of urban change. The most popular types of models have been those dealing with the relationship between transportation network growth and changes in land use and the location of economic activity, embodied in the concept of accessibility. This article reviews some of the more common frameworks for modeling transportation and land use change, illustrating each with some examples of operational models that have been applied to real-world settings. It then identifies new directions for future research in urban modeling and notes the important contributions of the field to date.","author":[{"dropping-particle":"","family":"Iacono","given":"Michael","non-dropping-particle":"","parse-names":false,"suffix":""},{"dropping-particle":"","family":"Levinson","given":"David","non-dropping-particle":"","parse-names":false,"suffix":""},{"dropping-particle":"","family":"El-Geneidy","given":"Ahmed","non-dropping-particle":"","parse-names":false,"suffix":""}],"container-title":"Journal of Planning Literature","id":"ITEM-1","issued":{"date-parts":[["2008"]]},"title":"Models of transportation and land use change: A guide to the territory","type":"article-journal"},"uris":["http://www.mendeley.com/documents/?uuid=30a401cb-05e9-3785-96e7-ce4431c8b3d6"]}],"mendeley":{"formattedCitation":"(Iacono, Levinson, and El-Geneidy 2008)","plainTextFormattedCitation":"(Iacono, Levinson, and El-Geneidy 2008)","previouslyFormattedCitation":"(Iacono, Levinson, and El-Geneidy 2008)"},"properties":{"noteIndex":0},"schema":"https://github.com/citation-style-language/schema/raw/master/csl-citation.json"}</w:instrText>
      </w:r>
      <w:r>
        <w:fldChar w:fldCharType="separate"/>
      </w:r>
      <w:r>
        <w:t>(Iacono, Levinson, and El-Geneidy 2008)</w:t>
      </w:r>
      <w:r>
        <w:fldChar w:fldCharType="end"/>
      </w:r>
      <w:r>
        <w:t xml:space="preserve">. </w:t>
      </w:r>
    </w:p>
    <w:p/>
    <w:p>
      <w:r>
        <w:t>Among the major barriers to implementation of integrated urban models since their introduction were such aspects as data hungriness and computational requirements</w:t>
      </w:r>
      <w:r>
        <w:fldChar w:fldCharType="begin" w:fldLock="1"/>
      </w:r>
      <w:r>
        <w:instrText xml:space="preserve">ADDIN CSL_CITATION {"citationItems":[{"id":"ITEM-1","itemData":{"DOI":"10.17226/9435","ISBN":"0309063248","abstract":"The nation's growth and the need to meet mobility, environmental, and energy objectives place demands on public transit systems. Current systems, some of which are old and in need of upgrading, must expand service area, increase service frequency, and improve efficiency to serve these demands. Research is necessary to solve operating problems, to adapt appropriate new technologies from other industries, and to introduce innovations into the transit industry. The Transit Cooperative Research Program (TCRP) serves as one of the principal means by which the transit industry can develop innovative near-term solutions to meet demands placed on it. The need for TCRP was originally identified in TRB Special Report 213—Research for Public Transit: New Directions, published in 1987 and based on a study sponsored by the Urban Project H-12 FY'96 ISSN 1073-4872 ISBN 0-309-06324-8 Library of Congress Catalog Card No. 99-71031 . 1999 Transportation Research Board Price $22.00ID - 1535","author":[{"dropping-particle":"","family":"Miller","given":"Eric J","non-dropping-particle":"","parse-names":false,"suffix":""},{"dropping-particle":"","family":"Kriger","given":"David S","non-dropping-particle":"","parse-names":false,"suffix":""},{"dropping-particle":"","family":"Hunt","given":"John Douglas","non-dropping-particle":"","parse-names":false,"suffix":""}],"container-title":"TCRP Report 48","id":"ITEM-1","issued":{"date-parts":[["1998"]]},"number-of-pages":"1-32","title":"Integrated Urban Models for Simulation of Transit and Land Use Policies Guidelines for Implementation and Use","type":"book"},"uris":["http://www.mendeley.com/documents/?uuid=f8094da8-5c67-4d56-bd98-ce4b1881f44a"]}],"mendeley":{"formattedCitation":"(Miller, Kriger, and Hunt 1998)","plainTextFormattedCitation":"(Miller, Kriger, and Hunt 1998)","previouslyFormattedCitation":"(Miller, Kriger, and Hunt 1998)"},"properties":{"noteIndex":0},"schema":"https://github.com/citation-style-language/schema/raw/master/csl-citation.json"}</w:instrText>
      </w:r>
      <w:r>
        <w:fldChar w:fldCharType="separate"/>
      </w:r>
      <w:r>
        <w:t>(Miller, Kriger, and Hunt 1998)</w:t>
      </w:r>
      <w:r>
        <w:fldChar w:fldCharType="end"/>
      </w:r>
      <w:r>
        <w:t>. In the past decades, continuing methodological advances in computing, such as cost-effective High-Performance Computing (HPC), detailed GIS-based datasets and machine learning methods, have turned former barriers into opportunities for model system development</w:t>
      </w:r>
      <w:r>
        <w:fldChar w:fldCharType="begin" w:fldLock="1"/>
      </w:r>
      <w:r>
        <w:instrText xml:space="preserve">ADDIN CSL_CITATION {"citationItems":[{"id":"ITEM-1","itemData":{"DOI":"10.5198/jtlu.2018.1257","abstract":"The primary objective of this paper is to “make the case” for adoption of microsimulation frameworks for development of integrated urban models. Similar to the case of activity-based travel models, microsimulation in integrated urban models enables such models to deal better with: heterogeneity and non-linearity in behavior; identification of the detailed spatial and socioeconomic distribution of impacts, benefits and costs; tracing complex interactions across agents and over time; providing support for modelling memory, learning and adaptation among agents; computational efficiency; and emergent behavior. The paper discusses strengths, weaknesses and challenges in microsimulating urban regions, including the extent to which microsimulation models are still subject to Lee’s famous “seven sins of large-scale modelling,” as well as the extent to which they may help alleviate or reduce these sins in operational models. The paper concludes with a very brief discussion of future prospects for such models.","author":[{"dropping-particle":"","family":"Miller","given":"Eric J","non-dropping-particle":"","parse-names":false,"suffix":""}],"container-title":"Journal of Transport and Land Use","id":"ITEM-1","issue":"1","issued":{"date-parts":[["2018"]]},"page":"1025-1037","title":"The case for microsimulation frameworks for integrated urban models","type":"article-journal","volume":"11"},"uris":["http://www.mendeley.com/documents/?uuid=47768671-abcf-4568-ae38-5de68e41a046"]}],"mendeley":{"formattedCitation":"(Miller 2018)","plainTextFormattedCitation":"(Miller 2018)","previouslyFormattedCitation":"(Miller 2018)"},"properties":{"noteIndex":0},"schema":"https://github.com/citation-style-language/schema/raw/master/csl-citation.json"}</w:instrText>
      </w:r>
      <w:r>
        <w:fldChar w:fldCharType="separate"/>
      </w:r>
      <w:r>
        <w:t>(Miller 2018)</w:t>
      </w:r>
      <w:r>
        <w:fldChar w:fldCharType="end"/>
      </w:r>
      <w:r>
        <w:t xml:space="preserve">. Since microsimulation models are dynamic and disaggregated in their nature, their design and calibration efforts could benefit from the use of data sources that are longitudinal (time-series) and highly disaggregated spatially (to a parcel level) </w:t>
      </w:r>
      <w:r>
        <w:fldChar w:fldCharType="begin" w:fldLock="1"/>
      </w:r>
      <w:r>
        <w:instrText xml:space="preserve">ADDIN CSL_CITATION {"citationItems":[{"id":"ITEM-1","itemData":{"author":[{"dropping-particle":"","family":"Miller","given":"Eric J","non-dropping-particle":"","parse-names":false,"suffix":""}],"chapter-number":"2","container-title":"Mapping the Travel Behavior Genome, The Role of Disruptive Technologies, Automation and Experimentation","editor":[{"dropping-particle":"","family":"Goulias","given":"K.G.","non-dropping-particle":"","parse-names":false,"suffix":""},{"dropping-particle":"","family":"Davis","given":"A.W.","non-dropping-particle":"","parse-names":false,"suffix":""}],"id":"ITEM-1","issued":{"date-parts":[["2019"]]},"title":"Travel Demand Models, The Next Generation: Boldly Going Where No-One Has Gone Before","type":"chapter"},"uris":["http://www.mendeley.com/documents/?uuid=4e9c5f2d-a814-4bb5-ba49-fef8bcabbdd8"]}],"mendeley":{"formattedCitation":"(Miller 2019)","plainTextFormattedCitation":"(Miller 2019)","previouslyFormattedCitation":"(Miller 2019)"},"properties":{"noteIndex":0},"schema":"https://github.com/citation-style-language/schema/raw/master/csl-citation.json"}</w:instrText>
      </w:r>
      <w:r>
        <w:fldChar w:fldCharType="separate"/>
      </w:r>
      <w:r>
        <w:t>(Miller 2019)</w:t>
      </w:r>
      <w:r>
        <w:fldChar w:fldCharType="end"/>
      </w:r>
      <w:r>
        <w:t>. In our times, the amount and diversity of new data sources relating to cities grows exponentially and these new sources present new challenges and new opportunities for researchers interested in longitudinal and spatially disaggregated aspects of interactions of urban systems.</w:t>
      </w:r>
    </w:p>
    <w:p/>
    <w:p>
      <w:pPr>
        <w:pStyle w:val="3"/>
      </w:pPr>
      <w:r>
        <w:t>1.1 New data sources and their challenges</w:t>
      </w:r>
      <w:r>
        <w:rPr>
          <w:rFonts w:ascii="Helvetica" w:hAnsi="Helvetica" w:cs="Helvetica"/>
        </w:rPr>
        <w:t xml:space="preserve"> </w:t>
      </w:r>
    </w:p>
    <w:p>
      <w:r>
        <w:t xml:space="preserve">Increased digitization of human activity produces a wealth of new information that can be used to study interactions between urban systems at a fine spatial and temporal scale </w:t>
      </w:r>
      <w:r>
        <w:fldChar w:fldCharType="begin" w:fldLock="1"/>
      </w:r>
      <w:r>
        <w:instrText xml:space="preserve">ADDIN CSL_CITATION {"citationItems":[{"id":"ITEM-1","itemData":{"DOI":"10.1016/j.apgeog.2013.09.012","ISBN":"0143-6228","ISSN":"01436228","abstract":"In this paper, I review the recent emergence of three groups of data sources and assess some of the opportunities and challenges they pose for the understanding of cities, particularly in the context of the Regional Science and urban research agenda. These are data collected from mobile sensors carried by individuals, data derived from businesses moving their activity online and government data released in an open format. Although very different from each other, they are all becoming available as a side-effect since they were created with different purposes but their degree of popularity, pervasiveness and ease of access is turning them into interesting alternatives for researchers. Existing projects and initiatives that conform to each class are featured as illustrative examples of these new potential sources of knowledge. © 2013 Elsevier Ltd.","author":[{"dropping-particle":"","family":"Arribas-Bel","given":"Daniel","non-dropping-particle":"","parse-names":false,"suffix":""}],"container-title":"Applied Geography","id":"ITEM-1","issued":{"date-parts":[["2014"]]},"page":"45-53","publisher":"Elsevier Ltd","title":"Accidental, open and everywhere: Emerging data sources for the understanding of cities","type":"article-journal","volume":"49"},"uris":["http://www.mendeley.com/documents/?uuid=dc2359cc-a8a7-42d8-ac4f-9565fc3c977d"]},{"id":"ITEM-2","itemData":{"DOI":"10.1016/j.trc.2016.04.005","ISSN":"0968090X","abstract":"The last decade has witnessed very active development in two broad, but separate fields, both involving understanding and modeling of how individuals move in time and space (hereafter called \"travel behavior analysis\" or \"human mobility analysis\"). One field comprises transportation researchers who have been working in the field for decades and the other involves new comers from a wide range of disciplines, but primarily computer scientists and physicists. Researchers in these two fields work with different datasets, apply different methodologies, and answer different but overlapping questions. It is our view that there is much, hidden synergy between the two fields that needs to be brought out. It is thus the purpose of this paper to introduce datasets, concepts, knowledge and methods used in these two fields, and most importantly raise cross-discipline ideas for conversations and collaborations between the two. It is our hope that this paper will stimulate many future cross-cutting studies that involve researchers from both fields.","author":[{"dropping-particle":"","family":"Chen","given":"Cynthia","non-dropping-particle":"","parse-names":false,"suffix":""},{"dropping-particle":"","family":"Ma","given":"Jingtao","non-dropping-particle":"","parse-names":false,"suffix":""},{"dropping-particle":"","family":"Susilo","given":"Yusak","non-dropping-particle":"","parse-names":false,"suffix":""},{"dropping-particle":"","family":"Liu","given":"Yu","non-dropping-particle":"","parse-names":false,"suffix":""},{"dropping-particle":"","family":"Wang","given":"Menglin","non-dropping-particle":"","parse-names":false,"suffix":""}],"container-title":"Transportation Research Part C: Emerging Technologies","id":"ITEM-2","issued":{"date-parts":[["2016"]]},"title":"The promises of big data and small data for travel behavior (aka human mobility) analysis","type":"article"},"uris":["http://www.mendeley.com/documents/?uuid=747e3314-8945-3253-975a-5c0b1116e75c"]}],"mendeley":{"formattedCitation":"(Arribas-Bel 2014; Chen et al. 2016)","plainTextFormattedCitation":"(Arribas-Bel 2014; Chen et al. 2016)","previouslyFormattedCitation":"(Arribas-Bel 2014; Chen et al. 2016)"},"properties":{"noteIndex":0},"schema":"https://github.com/citation-style-language/schema/raw/master/csl-citation.json"}</w:instrText>
      </w:r>
      <w:r>
        <w:fldChar w:fldCharType="separate"/>
      </w:r>
      <w:r>
        <w:t>(Arribas-Bel 2014; Chen et al. 2016)</w:t>
      </w:r>
      <w:r>
        <w:fldChar w:fldCharType="end"/>
      </w:r>
      <w:r>
        <w:t>. An example of such digitization is the introduction of the POLARIS land registration system by the Government of Ontario in 1985, which le</w:t>
      </w:r>
      <w:del w:id="70" w:author="Eric J. Miller" w:date="2019-11-02T20:39:00Z">
        <w:r>
          <w:rPr/>
          <w:delText>a</w:delText>
        </w:r>
      </w:del>
      <w:r>
        <w:t>d to the creation of an extensive dataset of real estate transactions by Teranet Enterprises Inc.</w:t>
      </w:r>
      <w:r>
        <w:fldChar w:fldCharType="begin" w:fldLock="1"/>
      </w:r>
      <w:r>
        <w:instrText xml:space="preserve">ADDIN CSL_CITATION {"citationItems":[{"id":"ITEM-1","itemData":{"URL":"https://www.teranet.ca/registry-solutions/about-polaris/","abstract":"Historically, searching titles in Ontario was a complicated and time consuming activity. Each search required a personal visit to a Land Registry Office to view paper indexes, original documents and plans. In 1985, the Government of Ontario initiated the Province of Ontario Land Registration Information System (POLARIS) pilot project for the purposes of records automation and the conversion from the Registry System to the Land Titles System. The Land Registration Reform Act (Ontario) was introduced to facilitate electronic search and registration of properties and the automation of paper-based records. POLARIS was built by the Province to house and process electronic land records. Teranet converted all qualified Registry properties in Ontario to the Land Titles system and automated existing paper Land Titles parcels. As a result, 99.9% of property in Ontario is parcelized and administered under the Land Titles system, which affords a property ownership guarantee by the province.","author":[{"dropping-particle":"","family":"Teranet Enterprises Inc.","given":"","non-dropping-particle":"","parse-names":false,"suffix":""}],"container-title":"www.teranet.ca","id":"ITEM-1","issued":{"date-parts":[["2019"]]},"title":"About POLARIS, Teranet","type":"webpage"},"uris":["http://www.mendeley.com/documents/?uuid=a39d5ae3-2173-4d28-bb96-c0ea1986d8be"]}],"mendeley":{"formattedCitation":"(Teranet Enterprises Inc. 2019)","plainTextFormattedCitation":"(Teranet Enterprises Inc. 2019)","previouslyFormattedCitation":"(Teranet Enterprises Inc. 2019)"},"properties":{"noteIndex":0},"schema":"https://github.com/citation-style-language/schema/raw/master/csl-citation.json"}</w:instrText>
      </w:r>
      <w:r>
        <w:fldChar w:fldCharType="separate"/>
      </w:r>
      <w:r>
        <w:t>(Teranet Enterprises Inc. 2019)</w:t>
      </w:r>
      <w:r>
        <w:fldChar w:fldCharType="end"/>
      </w:r>
      <w:r>
        <w:t xml:space="preserve">. Teranet’s dataset captures all real estate transactions that have been recorded in the Province of Ontario since 1985, which makes it a great asset for longitudinal housing market studies and for design and calibration efforts of microsimulation models. </w:t>
      </w:r>
    </w:p>
    <w:p/>
    <w:p>
      <w:r>
        <w:t xml:space="preserve">However, despite its high spatial and temporal resolution, the version of Teranet’s dataset available to researchers at University of Toronto Transportation Research Institute (UTTRI) suffered from a severe lack of attributes describing each transaction, such as the category of the property being sold. To add new features, Teranet’s dataset can be augmented using a range of urban data sources, such as information from Census and transportation surveys and land use data. At the same time, joining these sources together can be challenging, since they all use different spatial units and are available at varying temporal spans. </w:t>
      </w:r>
    </w:p>
    <w:p/>
    <w:p>
      <w:r>
        <w:t>The difference in units between urban data sources could be addressed by uniting all polygon-based data at the level of time-indexed points, as represented by real estate transactions recorded in Teranet’s dataset. In addition, temporal spans needed to be established when relating datasets to ensure proper alignment of urban data both on spatial and temporal dimensions. Finally, since none of the land use data sources that were available for the Greater Toronto-Hamilton Area (GTHA) covered the complete time interval from 1986 to 2017, a machine learning model was trained to classify land use based on housing market dynamics. This information was then stored in the form of a relational database to facilitate ease of access and reduce hardware requirements, allowing a broader group of researchers to take advantage of the new powerful data source.</w:t>
      </w:r>
    </w:p>
    <w:p/>
    <w:p>
      <w:r>
        <w:t xml:space="preserve">This paper presents an analysis of such a database for </w:t>
      </w:r>
      <w:ins w:id="71" w:author="Eric J. Miller" w:date="2019-11-02T20:40:00Z">
        <w:r>
          <w:rPr/>
          <w:t xml:space="preserve">the </w:t>
        </w:r>
      </w:ins>
      <w:r>
        <w:t>GTHA. Specifically, it presents methods developed for dealing with two important technical issues in making use of Teranet’s dataset:</w:t>
      </w:r>
    </w:p>
    <w:p/>
    <w:p>
      <w:r>
        <w:t>1. Merging diverse datasets spatially and temporally.</w:t>
      </w:r>
    </w:p>
    <w:p/>
    <w:p>
      <w:r>
        <w:t xml:space="preserve">2. Using machine learning to classify land use from housing market dynamics. </w:t>
      </w:r>
    </w:p>
    <w:p/>
    <w:p>
      <w:r>
        <w:t>Section 2 describes the data used in this study. These data come from a variety of sources, have different spatial and temporal representations, and contribute different attributes characterizing land use, buildings and market transactions within the GTHA. Section 3 describes the method developed to combine these disparate datasets into a functionally usable overall database suitable for supporting real estate market analysis and modelling. Section 4 presents a novel application of machine learning methods to classify land use based on parcel transaction data, along with other data attached to the transaction data, as described in Section 3. Section 5 evaluates the effectiveness of the machine learning model presented in Section 4. Section 6 summarizes the findings and conclusions of the study and suggests directions for further research.</w:t>
      </w:r>
    </w:p>
    <w:p>
      <w:pPr>
        <w:pStyle w:val="2"/>
      </w:pPr>
      <w:r>
        <w:t xml:space="preserve">2 Data </w:t>
      </w:r>
    </w:p>
    <w:p>
      <w:r>
        <w:t xml:space="preserve">This paper discusses the process of development of the housing market database for the GTHA; this database was constructed by joining a detailed dataset of real estate transactions with other urban data sources and a new feature produced by a machine learning algorithm. </w:t>
      </w:r>
    </w:p>
    <w:p>
      <w:pPr>
        <w:pStyle w:val="3"/>
      </w:pPr>
      <w:r>
        <w:t>2.1 Teranet’s dataset</w:t>
      </w:r>
      <w:r>
        <w:rPr>
          <w:rFonts w:ascii="Helvetica" w:hAnsi="Helvetica" w:cs="Helvetica"/>
        </w:rPr>
        <w:t xml:space="preserve"> </w:t>
      </w:r>
    </w:p>
    <w:p>
      <w:r>
        <w:t>At the heart of the GTHA housing market database lies Teranet’s dataset—an extensive historical record of real estate transactions recorded in the Province of Ontario since the beginning of the nineteenth century; for the purposes of this paper, the period of time from 1986 to 2017 was considered, since records prior to 1986 appear to be less consistent in Teranet’s data.</w:t>
      </w:r>
    </w:p>
    <w:p/>
    <w:p>
      <w:r>
        <w:t>All land owned in Canada is registered in a public land registry in the applicable province; the registry system is a public record of documents evidencing transactions affecting land</w:t>
      </w:r>
      <w:r>
        <w:fldChar w:fldCharType="begin" w:fldLock="1"/>
      </w:r>
      <w:r>
        <w:instrText xml:space="preserve">ADDIN CSL_CITATION {"citationItems":[{"id":"ITEM-1","itemData":{"ISBN":"9781910083314","abstract":"A practical cross-border insight into real estate law.","author":[{"dropping-particle":"","family":"McKean","given":"Heather","non-dropping-particle":"","parse-names":false,"suffix":""},{"dropping-particle":"","family":"Cresce","given":"Stella","non-dropping-particle":"Di","parse-names":false,"suffix":""}],"id":"ITEM-1","issued":{"date-parts":[["2015"]]},"publisher-place":"London, UK","title":"The International Comparative Legal Guide to: Real Estate 2015, Chapter 6: Canada","type":"report"},"uris":["http://www.mendeley.com/documents/?uuid=155a9913-3601-4acb-be5e-61f23684770e"]}],"mendeley":{"formattedCitation":"(McKean and Di Cresce 2015)","plainTextFormattedCitation":"(McKean and Di Cresce 2015)","previouslyFormattedCitation":"(McKean and Di Cresce 2015)"},"properties":{"noteIndex":0},"schema":"https://github.com/citation-style-language/schema/raw/master/csl-citation.json"}</w:instrText>
      </w:r>
      <w:r>
        <w:fldChar w:fldCharType="separate"/>
      </w:r>
      <w:r>
        <w:t>(McKean and Di Cresce 2015)</w:t>
      </w:r>
      <w:r>
        <w:fldChar w:fldCharType="end"/>
      </w:r>
      <w:r>
        <w:t xml:space="preserve">. In 1985, the Government of Ontario initiated the Province of Ontario Land Registration Information System (POLARIS) pilot project for the purposes of the conversion between land registry systems and records automation. The Land Registration Reform Act (Ontario) was introduced in 1990 to facilitate electronic search and registration of properties and the automation of paper-based records </w:t>
      </w:r>
      <w:r>
        <w:fldChar w:fldCharType="begin" w:fldLock="1"/>
      </w:r>
      <w:r>
        <w:instrText xml:space="preserve">ADDIN CSL_CITATION {"citationItems":[{"id":"ITEM-1","itemData":{"abstract":"This Act provides for changes in land registration, it consists of 32 sections and is divided into three parts. Part I concerns documents, and changes in the requirements for land registration. Part II is dedicated to automated recording and property mapping and Part III covers electronic registration and related matters.","author":[{"dropping-particle":"","family":"The Government of Ontario","given":"","non-dropping-particle":"","parse-names":false,"suffix":""}],"id":"ITEM-1","issued":{"date-parts":[["1990"]]},"publisher":"The Government of Ontario","publisher-place":"Toronto","title":"Land Registration Reform Act, R.S.O. 1990, c. L.4","type":"bill"},"uris":["http://www.mendeley.com/documents/?uuid=e5854f11-fa0f-43e9-aa9a-361ead1cde58"]}],"mendeley":{"formattedCitation":"(The Government of Ontario 1990)","plainTextFormattedCitation":"(The Government of Ontario 1990)","previouslyFormattedCitation":"(The Government of Ontario 1990)"},"properties":{"noteIndex":0},"schema":"https://github.com/citation-style-language/schema/raw/master/csl-citation.json"}</w:instrText>
      </w:r>
      <w:r>
        <w:fldChar w:fldCharType="separate"/>
      </w:r>
      <w:r>
        <w:t>(The Government of Ontario 1990)</w:t>
      </w:r>
      <w:r>
        <w:fldChar w:fldCharType="end"/>
      </w:r>
      <w:r>
        <w:t xml:space="preserve">. </w:t>
      </w:r>
    </w:p>
    <w:p/>
    <w:p>
      <w:pPr>
        <w:rPr>
          <w:highlight w:val="yellow"/>
        </w:rPr>
      </w:pPr>
      <w:r>
        <w:t>POLARIS was built by the Province to house and process electronic land records, which in turn le</w:t>
      </w:r>
      <w:del w:id="72" w:author="Eric J. Miller" w:date="2019-11-02T20:42:00Z">
        <w:r>
          <w:rPr/>
          <w:delText>a</w:delText>
        </w:r>
      </w:del>
      <w:r>
        <w:t>d to the creation of an extensive dataset of land registration records managed by Teranet Enterprises Inc., an e-services organization with whom the Government of Ontario established a partnership in 1991. The partnership was established to convert Ontario’s land registration system to a more modernized electronic title system.  Teranet’s mandate involved taking a 200-year-old paper-based system and creating a database with electronic records for more than five million parcels of land. As a result, 99.9% of property in Ontario was parcelized and administered under the Land Titles system. Teranet fully automated the conversion of millions of paper-based documents and records into the Ontario Electronic Land Registration System (ELRS). Today, the data contained in POLARIS is the official land registration data of the Province of Ontario</w:t>
      </w:r>
      <w:r>
        <w:fldChar w:fldCharType="begin" w:fldLock="1"/>
      </w:r>
      <w:r>
        <w:instrText xml:space="preserve">ADDIN CSL_CITATION {"citationItems":[{"id":"ITEM-1","itemData":{"URL":"https://www.teranet.ca/registry-solutions/about-polaris/","abstract":"Historically, searching titles in Ontario was a complicated and time consuming activity. Each search required a personal visit to a Land Registry Office to view paper indexes, original documents and plans. In 1985, the Government of Ontario initiated the Province of Ontario Land Registration Information System (POLARIS) pilot project for the purposes of records automation and the conversion from the Registry System to the Land Titles System. The Land Registration Reform Act (Ontario) was introduced to facilitate electronic search and registration of properties and the automation of paper-based records. POLARIS was built by the Province to house and process electronic land records. Teranet converted all qualified Registry properties in Ontario to the Land Titles system and automated existing paper Land Titles parcels. As a result, 99.9% of property in Ontario is parcelized and administered under the Land Titles system, which affords a property ownership guarantee by the province.","author":[{"dropping-particle":"","family":"Teranet Enterprises Inc.","given":"","non-dropping-particle":"","parse-names":false,"suffix":""}],"container-title":"www.teranet.ca","id":"ITEM-1","issued":{"date-parts":[["2019"]]},"title":"About POLARIS, Teranet","type":"webpage"},"uris":["http://www.mendeley.com/documents/?uuid=a39d5ae3-2173-4d28-bb96-c0ea1986d8be"]}],"mendeley":{"formattedCitation":"(Teranet Enterprises Inc. 2019)","plainTextFormattedCitation":"(Teranet Enterprises Inc. 2019)","previouslyFormattedCitation":"(Teranet Enterprises Inc. 2019)"},"properties":{"noteIndex":0},"schema":"https://github.com/citation-style-language/schema/raw/master/csl-citation.json"}</w:instrText>
      </w:r>
      <w:r>
        <w:fldChar w:fldCharType="separate"/>
      </w:r>
      <w:r>
        <w:t>(Teranet Enterprises Inc. 2019)</w:t>
      </w:r>
      <w:r>
        <w:fldChar w:fldCharType="end"/>
      </w:r>
      <w:r>
        <w:t>.</w:t>
      </w:r>
    </w:p>
    <w:p/>
    <w:p>
      <w:r>
        <w:t>Teranet’s dataset holds data on the GTHA housing market that has a very high spatial and temporal resolution; at the same time, using the version of the dataset available to UTTRI researchers in its raw form for meaningful analysis and modeling was challenging for two main reasons:</w:t>
      </w:r>
    </w:p>
    <w:p/>
    <w:p>
      <w:pPr>
        <w:pStyle w:val="19"/>
        <w:numPr>
          <w:ilvl w:val="0"/>
          <w:numId w:val="1"/>
        </w:numPr>
      </w:pPr>
      <w:r>
        <w:t>It lacked features describing each transaction, other than its date, coordinate and consideration amount; there were no features to distinguish residential, commercial and industrial transactions.</w:t>
      </w:r>
    </w:p>
    <w:p>
      <w:pPr>
        <w:pStyle w:val="19"/>
        <w:numPr>
          <w:ilvl w:val="0"/>
          <w:numId w:val="1"/>
        </w:numPr>
      </w:pPr>
      <w:r>
        <w:t>No reliable parcel-level source of land use information for GTHA covering the full period from 1986 to 2017 could be found.</w:t>
      </w:r>
    </w:p>
    <w:p/>
    <w:p>
      <w:r>
        <w:t xml:space="preserve">At the same time, since each Teranet transaction has a timestamp (date) and location information, Teranet data can be joined to a variety of other geocoded urban data sources, such as Census demographics, Transportation Tomorrow Survey (TTS) and parcel-level land use information. As </w:t>
      </w:r>
      <w:del w:id="73" w:author="Eric J. Miller" w:date="2019-11-02T20:43:00Z">
        <w:r>
          <w:rPr/>
          <w:delText>will be</w:delText>
        </w:r>
      </w:del>
      <w:ins w:id="74" w:author="Eric J. Miller" w:date="2019-11-02T20:43:00Z">
        <w:r>
          <w:rPr/>
          <w:t>is</w:t>
        </w:r>
      </w:ins>
      <w:r>
        <w:t xml:space="preserve"> discussed in section 3, joining these data sources together required special consideration, as they use different spatial units and are available at different temporal spans.</w:t>
      </w:r>
    </w:p>
    <w:p>
      <w:pPr>
        <w:pStyle w:val="3"/>
      </w:pPr>
      <w:r>
        <w:t xml:space="preserve">2.2 Select variables from the Census of Canada </w:t>
      </w:r>
    </w:p>
    <w:p>
      <w:r>
        <w:t>One of the major sources of demographic and statistical data in Canada are the datasets collected under the national Census program. Census datasets provide valuable insights into the latest economic, social and demographic conditions and trends in Canada and are used to plan important public services. Statistics Canada collects every five years the national Census of Canada and disseminates the information by a range of geographic units, also referred to as ”Census geography”</w:t>
      </w:r>
      <w:r>
        <w:rPr>
          <w:b/>
          <w:bCs/>
        </w:rPr>
        <w:fldChar w:fldCharType="begin" w:fldLock="1"/>
      </w:r>
      <w:r>
        <w:instrText xml:space="preserve">ADDIN CSL_CITATION {"citationItems":[{"id":"ITEM-1","itemData":{"URL":"https://mdl.library.utoronto.ca/canadian-census-geography-unit-definitions","abstract":"“Census geography” refers to the geographic units used by Statistics Canada for disseminating information about the Census of Canada. Here are the definitions for each of the following types of units.","author":[{"dropping-particle":"","family":"Map and Data Library","given":"","non-dropping-particle":"","parse-names":false,"suffix":""}],"container-title":"University of Toronto","id":"ITEM-1","issued":{"date-parts":[["2019"]]},"title":"Canadian census geography (unit) definitions","type":"webpage"},"uris":["http://www.mendeley.com/documents/?uuid=9f0ba688-ce3e-47ca-b401-dbbec5bd8fd4"]}],"mendeley":{"formattedCitation":"(Map and Data Library 2019)","plainTextFormattedCitation":"(Map and Data Library 2019)","previouslyFormattedCitation":"(Map and Data Library 2019)"},"properties":{"noteIndex":0},"schema":"https://github.com/citation-style-language/schema/raw/master/csl-citation.json"}</w:instrText>
      </w:r>
      <w:r>
        <w:rPr>
          <w:b/>
          <w:bCs/>
        </w:rPr>
        <w:fldChar w:fldCharType="separate"/>
      </w:r>
      <w:r>
        <w:t>(Map and Data Library 2019)</w:t>
      </w:r>
      <w:r>
        <w:rPr>
          <w:b/>
          <w:bCs/>
        </w:rPr>
        <w:fldChar w:fldCharType="end"/>
      </w:r>
      <w:r>
        <w:t>.</w:t>
      </w:r>
    </w:p>
    <w:p>
      <w:pPr>
        <w:pStyle w:val="3"/>
      </w:pPr>
      <w:r>
        <w:t>2.3 Select variables from the Transportation Tomorrow Survey (TTS)</w:t>
      </w:r>
    </w:p>
    <w:p>
      <w:pPr>
        <w:pStyle w:val="2"/>
        <w:spacing w:before="0"/>
        <w:rPr>
          <w:rFonts w:asciiTheme="minorHAnsi" w:hAnsiTheme="minorHAnsi" w:eastAsiaTheme="minorHAnsi" w:cstheme="minorBidi"/>
          <w:b w:val="0"/>
          <w:bCs w:val="0"/>
          <w:color w:val="auto"/>
          <w:sz w:val="24"/>
          <w:szCs w:val="24"/>
        </w:rPr>
      </w:pPr>
      <w:r>
        <w:rPr>
          <w:rFonts w:asciiTheme="minorHAnsi" w:hAnsiTheme="minorHAnsi" w:eastAsiaTheme="minorHAnsi" w:cstheme="minorBidi"/>
          <w:b w:val="0"/>
          <w:bCs w:val="0"/>
          <w:color w:val="auto"/>
          <w:sz w:val="24"/>
          <w:szCs w:val="24"/>
        </w:rPr>
        <w:t>Another major source of information for most transportation planning studies concerned with Southern Ontario is the Transportation Tomorrow Survey (TTS), an origin-destination travel survey</w:t>
      </w:r>
      <w:r>
        <w:rPr>
          <w:rFonts w:asciiTheme="minorHAnsi" w:hAnsiTheme="minorHAnsi" w:eastAsiaTheme="minorHAnsi" w:cstheme="minorBidi"/>
          <w:b w:val="0"/>
          <w:bCs w:val="0"/>
          <w:color w:val="auto"/>
          <w:sz w:val="24"/>
          <w:szCs w:val="24"/>
        </w:rPr>
        <w:fldChar w:fldCharType="begin" w:fldLock="1"/>
      </w:r>
      <w:r>
        <w:rPr>
          <w:rFonts w:asciiTheme="minorHAnsi" w:hAnsiTheme="minorHAnsi" w:eastAsiaTheme="minorHAnsi" w:cstheme="minorBidi"/>
          <w:b w:val="0"/>
          <w:bCs w:val="0"/>
          <w:color w:val="auto"/>
          <w:sz w:val="24"/>
          <w:szCs w:val="24"/>
        </w:rPr>
        <w:instrText xml:space="preserve">ADDIN CSL_CITATION {"citationItems":[{"id":"ITEM-1","itemData":{"URL":"http://dmg.utoronto.ca","abstract":"Founded in 1988, the Data Management Group is the custodian of the data sets derived from the Transportation Tomorrow Surveys (TTS) on urban travel conducted every five years since 1986. The 1986 and 1991 data files contain detailed information on over 500,000 trips in the Greater Toronto and Hamilton area. The survey area has expanded through the years and the latest survey, 2016 TTS, contains over 790,000 trips in South Central Ontario from Waterloo Region to Peterborough County. These data sets form the factual basis for virtually every transportation planning study carried out in the area by and for local, regional and provincial agencies. In addition, the data sets form the empirical base for a wide variety of research projects.","author":[{"dropping-particle":"","family":"Data Management Group","given":"","non-dropping-particle":"","parse-names":false,"suffix":""}],"container-title":"http://dmg.utoronto.ca","id":"ITEM-1","issued":{"date-parts":[["2014"]]},"title":"Data Management Group at the University of Toronto Transportation Research Institute","type":"webpage"},"uris":["http://www.mendeley.com/documents/?uuid=bad62bfe-5a7f-45a4-9612-629058e5a519"]}],"mendeley":{"formattedCitation":"(Data Management Group 2014)","plainTextFormattedCitation":"(Data Management Group 2014)","previouslyFormattedCitation":"(Data Management Group 2014)"},"properties":{"noteIndex":0},"schema":"https://github.com/citation-style-language/schema/raw/master/csl-citation.json"}</w:instrText>
      </w:r>
      <w:r>
        <w:rPr>
          <w:rFonts w:asciiTheme="minorHAnsi" w:hAnsiTheme="minorHAnsi" w:eastAsiaTheme="minorHAnsi" w:cstheme="minorBidi"/>
          <w:b w:val="0"/>
          <w:bCs w:val="0"/>
          <w:color w:val="auto"/>
          <w:sz w:val="24"/>
          <w:szCs w:val="24"/>
        </w:rPr>
        <w:fldChar w:fldCharType="separate"/>
      </w:r>
      <w:r>
        <w:rPr>
          <w:rFonts w:asciiTheme="minorHAnsi" w:hAnsiTheme="minorHAnsi" w:eastAsiaTheme="minorHAnsi" w:cstheme="minorBidi"/>
          <w:b w:val="0"/>
          <w:bCs w:val="0"/>
          <w:color w:val="auto"/>
          <w:sz w:val="24"/>
          <w:szCs w:val="24"/>
        </w:rPr>
        <w:t>(Data Management Group 2014)</w:t>
      </w:r>
      <w:r>
        <w:rPr>
          <w:rFonts w:asciiTheme="minorHAnsi" w:hAnsiTheme="minorHAnsi" w:eastAsiaTheme="minorHAnsi" w:cstheme="minorBidi"/>
          <w:b w:val="0"/>
          <w:bCs w:val="0"/>
          <w:color w:val="auto"/>
          <w:sz w:val="24"/>
          <w:szCs w:val="24"/>
        </w:rPr>
        <w:fldChar w:fldCharType="end"/>
      </w:r>
      <w:r>
        <w:rPr>
          <w:rFonts w:asciiTheme="minorHAnsi" w:hAnsiTheme="minorHAnsi" w:eastAsiaTheme="minorHAnsi" w:cstheme="minorBidi"/>
          <w:b w:val="0"/>
          <w:bCs w:val="0"/>
          <w:color w:val="auto"/>
          <w:sz w:val="24"/>
          <w:szCs w:val="24"/>
        </w:rPr>
        <w:t>. The Transportation Tomorrow Survey (TTS), undertaken every five years since 1986, is a cooperative effort by local and provincial government agencies to collect information about urban travel in southern Ontario. TTS represents a retrospective survey of travel taken by every member (age 11 or over) of the household during the day previous to the telephone or web contact. The information collected and the method of collection has remained relatively consistent over the seven surveys; TTS survey data includes characteristics of the household, characteristics of each person in the household, and details of the trips taken by each member of the household, including details on any trips taken by transit</w:t>
      </w:r>
      <w:r>
        <w:rPr>
          <w:rFonts w:asciiTheme="minorHAnsi" w:hAnsiTheme="minorHAnsi" w:eastAsiaTheme="minorHAnsi" w:cstheme="minorBidi"/>
          <w:b w:val="0"/>
          <w:bCs w:val="0"/>
          <w:color w:val="auto"/>
          <w:sz w:val="24"/>
          <w:szCs w:val="24"/>
        </w:rPr>
        <w:fldChar w:fldCharType="begin" w:fldLock="1"/>
      </w:r>
      <w:r>
        <w:rPr>
          <w:rFonts w:asciiTheme="minorHAnsi" w:hAnsiTheme="minorHAnsi" w:eastAsiaTheme="minorHAnsi" w:cstheme="minorBidi"/>
          <w:b w:val="0"/>
          <w:bCs w:val="0"/>
          <w:color w:val="auto"/>
          <w:sz w:val="24"/>
          <w:szCs w:val="24"/>
        </w:rPr>
        <w:instrText xml:space="preserve">ADDIN CSL_CITATION {"citationItems":[{"id":"ITEM-1","itemData":{"abstract":"The purpose of this report is to summarize the Transportation Tomorrow Survey data at the Ward level for the City of Toronto. The summary is presented in tabular format at different levels of detail, namely the Greater Toronto and Hamilton Area, the City of Toronto, and the wards within the City of Toronto. In total, there are 44 wards within the City of Toronto. The information presented includes socio-demographic and travel characteristics. In addition to presenting the magnitude of the trips coming into and leaving an area, the summary tables also describe travel characteristics such as travel purpose, trip start time, travel distance and travel mode choice.","author":[{"dropping-particle":"","family":"Ashby","given":"Bess","non-dropping-particle":"","parse-names":false,"suffix":""}],"id":"ITEM-1","issued":{"date-parts":[["2018"]]},"publisher-place":"Toronto","title":"TTS 2016 City of Toronto Summary by Ward","type":"report"},"uris":["http://www.mendeley.com/documents/?uuid=4dbb26ce-0c05-4794-b785-485be777b68d"]}],"mendeley":{"formattedCitation":"(Ashby 2018)","plainTextFormattedCitation":"(Ashby 2018)","previouslyFormattedCitation":"(Ashby 2018)"},"properties":{"noteIndex":0},"schema":"https://github.com/citation-style-language/schema/raw/master/csl-citation.json"}</w:instrText>
      </w:r>
      <w:r>
        <w:rPr>
          <w:rFonts w:asciiTheme="minorHAnsi" w:hAnsiTheme="minorHAnsi" w:eastAsiaTheme="minorHAnsi" w:cstheme="minorBidi"/>
          <w:b w:val="0"/>
          <w:bCs w:val="0"/>
          <w:color w:val="auto"/>
          <w:sz w:val="24"/>
          <w:szCs w:val="24"/>
        </w:rPr>
        <w:fldChar w:fldCharType="separate"/>
      </w:r>
      <w:r>
        <w:rPr>
          <w:rFonts w:asciiTheme="minorHAnsi" w:hAnsiTheme="minorHAnsi" w:eastAsiaTheme="minorHAnsi" w:cstheme="minorBidi"/>
          <w:b w:val="0"/>
          <w:bCs w:val="0"/>
          <w:color w:val="auto"/>
          <w:sz w:val="24"/>
          <w:szCs w:val="24"/>
        </w:rPr>
        <w:t>(Ashby 2018)</w:t>
      </w:r>
      <w:r>
        <w:rPr>
          <w:rFonts w:asciiTheme="minorHAnsi" w:hAnsiTheme="minorHAnsi" w:eastAsiaTheme="minorHAnsi" w:cstheme="minorBidi"/>
          <w:b w:val="0"/>
          <w:bCs w:val="0"/>
          <w:color w:val="auto"/>
          <w:sz w:val="24"/>
          <w:szCs w:val="24"/>
        </w:rPr>
        <w:fldChar w:fldCharType="end"/>
      </w:r>
      <w:r>
        <w:rPr>
          <w:rFonts w:asciiTheme="minorHAnsi" w:hAnsiTheme="minorHAnsi" w:eastAsiaTheme="minorHAnsi" w:cstheme="minorBidi"/>
          <w:b w:val="0"/>
          <w:bCs w:val="0"/>
          <w:color w:val="auto"/>
          <w:sz w:val="24"/>
          <w:szCs w:val="24"/>
        </w:rPr>
        <w:t>.</w:t>
      </w:r>
    </w:p>
    <w:p>
      <w:pPr>
        <w:pStyle w:val="3"/>
      </w:pPr>
      <w:r>
        <w:t>2.4 Land use from DMTI Spatial Inc. by year (2001-2014)</w:t>
      </w:r>
    </w:p>
    <w:p>
      <w:pPr>
        <w:pStyle w:val="2"/>
        <w:spacing w:before="0"/>
        <w:rPr>
          <w:rFonts w:asciiTheme="minorHAnsi" w:hAnsiTheme="minorHAnsi" w:eastAsiaTheme="minorHAnsi" w:cstheme="minorBidi"/>
          <w:b w:val="0"/>
          <w:bCs w:val="0"/>
          <w:color w:val="auto"/>
          <w:sz w:val="24"/>
          <w:szCs w:val="24"/>
        </w:rPr>
      </w:pPr>
      <w:r>
        <w:rPr>
          <w:rFonts w:asciiTheme="minorHAnsi" w:hAnsiTheme="minorHAnsi" w:eastAsiaTheme="minorHAnsi" w:cstheme="minorBidi"/>
          <w:b w:val="0"/>
          <w:bCs w:val="0"/>
          <w:color w:val="auto"/>
          <w:sz w:val="24"/>
          <w:szCs w:val="24"/>
        </w:rPr>
        <w:t>DMTI Spatial Inc., a Digital Map Products company, is a major provider of location-based information in Canada. DMTI has been providing industry leading enterprise Location Intelligence solutions for more than a decade to Global 2000 companies and government agencies</w:t>
      </w:r>
      <w:r>
        <w:rPr>
          <w:rFonts w:asciiTheme="minorHAnsi" w:hAnsiTheme="minorHAnsi" w:eastAsiaTheme="minorHAnsi" w:cstheme="minorBidi"/>
          <w:b w:val="0"/>
          <w:bCs w:val="0"/>
          <w:color w:val="auto"/>
          <w:sz w:val="24"/>
          <w:szCs w:val="24"/>
        </w:rPr>
        <w:fldChar w:fldCharType="begin" w:fldLock="1"/>
      </w:r>
      <w:r>
        <w:rPr>
          <w:rFonts w:asciiTheme="minorHAnsi" w:hAnsiTheme="minorHAnsi" w:eastAsiaTheme="minorHAnsi" w:cstheme="minorBidi"/>
          <w:b w:val="0"/>
          <w:bCs w:val="0"/>
          <w:color w:val="auto"/>
          <w:sz w:val="24"/>
          <w:szCs w:val="24"/>
        </w:rPr>
        <w:instrText xml:space="preserve">ADDIN CSL_CITATION {"citationItems":[{"id":"ITEM-1","itemData":{"abstract":"DMTI has been providing industry leading enterprise Location Intelligence solutions for more than a decade to Global 2000 companies and government agencies. DMTI's world-class Location Hub platform uniquely identifies, validates and maintains a universe of location-based data. DMTI is the creator of market leading Mapping Solutions and maintains the gold standard for GIS location-based data in Canada.","author":[{"dropping-particle":"","family":"DMTI Spatial Inc.","given":"","non-dropping-particle":"","parse-names":false,"suffix":""}],"id":"ITEM-1","issue":"2014.2","issued":{"date-parts":[["2014"]]},"page":"1-130","publisher":"DMTI Spatial Inc.","publisher-place":"Markham, Ontario","title":"CanMap ® RouteLogistics User Manual v2014.2","type":"article"},"uris":["http://www.mendeley.com/documents/?uuid=3b0b4057-4d5c-4cf0-86c7-ce5490a48d38"]}],"mendeley":{"formattedCitation":"(DMTI Spatial Inc. 2014)","plainTextFormattedCitation":"(DMTI Spatial Inc. 2014)","previouslyFormattedCitation":"(DMTI Spatial Inc. 2014)"},"properties":{"noteIndex":0},"schema":"https://github.com/citation-style-language/schema/raw/master/csl-citation.json"}</w:instrText>
      </w:r>
      <w:r>
        <w:rPr>
          <w:rFonts w:asciiTheme="minorHAnsi" w:hAnsiTheme="minorHAnsi" w:eastAsiaTheme="minorHAnsi" w:cstheme="minorBidi"/>
          <w:b w:val="0"/>
          <w:bCs w:val="0"/>
          <w:color w:val="auto"/>
          <w:sz w:val="24"/>
          <w:szCs w:val="24"/>
        </w:rPr>
        <w:fldChar w:fldCharType="separate"/>
      </w:r>
      <w:r>
        <w:rPr>
          <w:rFonts w:asciiTheme="minorHAnsi" w:hAnsiTheme="minorHAnsi" w:eastAsiaTheme="minorHAnsi" w:cstheme="minorBidi"/>
          <w:b w:val="0"/>
          <w:bCs w:val="0"/>
          <w:color w:val="auto"/>
          <w:sz w:val="24"/>
          <w:szCs w:val="24"/>
        </w:rPr>
        <w:t>(DMTI Spatial Inc. 2014)</w:t>
      </w:r>
      <w:r>
        <w:rPr>
          <w:rFonts w:asciiTheme="minorHAnsi" w:hAnsiTheme="minorHAnsi" w:eastAsiaTheme="minorHAnsi" w:cstheme="minorBidi"/>
          <w:b w:val="0"/>
          <w:bCs w:val="0"/>
          <w:color w:val="auto"/>
          <w:sz w:val="24"/>
          <w:szCs w:val="24"/>
        </w:rPr>
        <w:fldChar w:fldCharType="end"/>
      </w:r>
      <w:r>
        <w:rPr>
          <w:rFonts w:asciiTheme="minorHAnsi" w:hAnsiTheme="minorHAnsi" w:eastAsiaTheme="minorHAnsi" w:cstheme="minorBidi"/>
          <w:b w:val="0"/>
          <w:bCs w:val="0"/>
          <w:color w:val="auto"/>
          <w:sz w:val="24"/>
          <w:szCs w:val="24"/>
        </w:rPr>
        <w:t>.</w:t>
      </w:r>
    </w:p>
    <w:p>
      <w:pPr>
        <w:pStyle w:val="3"/>
      </w:pPr>
      <w:r>
        <w:t>2.5 Detailed land use information from University of Toronto’s Department of Geography collected in 2012 and 2013</w:t>
      </w:r>
    </w:p>
    <w:p>
      <w:pPr>
        <w:pStyle w:val="2"/>
        <w:spacing w:before="0"/>
        <w:rPr>
          <w:rFonts w:asciiTheme="minorHAnsi" w:hAnsiTheme="minorHAnsi" w:eastAsiaTheme="minorHAnsi" w:cstheme="minorBidi"/>
          <w:b w:val="0"/>
          <w:bCs w:val="0"/>
          <w:color w:val="auto"/>
          <w:sz w:val="24"/>
          <w:szCs w:val="24"/>
        </w:rPr>
      </w:pPr>
      <w:r>
        <w:rPr>
          <w:rFonts w:asciiTheme="minorHAnsi" w:hAnsiTheme="minorHAnsi" w:eastAsiaTheme="minorHAnsi" w:cstheme="minorBidi"/>
          <w:b w:val="0"/>
          <w:bCs w:val="0"/>
          <w:color w:val="auto"/>
          <w:sz w:val="24"/>
          <w:szCs w:val="24"/>
        </w:rPr>
        <w:t>The detailed land-use data provided by University of Toronto’s Department of Geography is a combination of parcel boundaries (from Teranet) and manually coded land-use data produced using Google maps and streetviews; it was collected by Prof. Andre Sorensen and Prof. Paul Hess’s research project.</w:t>
      </w:r>
    </w:p>
    <w:p>
      <w:pPr>
        <w:pStyle w:val="2"/>
      </w:pPr>
      <w:r>
        <w:t>3 Establishing spatial and temporal relationships among data sources</w:t>
      </w:r>
    </w:p>
    <w:p>
      <w:r>
        <w:t>This section discusses the introduction of the new spatial and temporal relationships that were used to implement the referential integrity constraints of the GTHA housing market database.</w:t>
      </w:r>
    </w:p>
    <w:p>
      <w:pPr>
        <w:pStyle w:val="3"/>
      </w:pPr>
      <w:r>
        <w:t>3.1 Spatial relationships between urban data sources</w:t>
      </w:r>
    </w:p>
    <w:p>
      <w:r>
        <w:t>Most urban areas are divided into zones or planning areas on the basis of maintaining similar population sizes and following built or natural boundaries like roads or rivers. Census geography follows a certain hierarchy defined by Statistics Canada, with the largest top-level divisions being provinces and territories,</w:t>
      </w:r>
    </w:p>
    <w:p>
      <w:r>
        <w:t>and the lowest-tier divisions to which Census data is disseminated being Dissemination Areas (DAs)</w:t>
      </w:r>
      <w:r>
        <w:fldChar w:fldCharType="begin" w:fldLock="1"/>
      </w:r>
      <w:r>
        <w:instrText xml:space="preserve">ADDIN CSL_CITATION {"citationItems":[{"id":"ITEM-1","itemData":{"URL":"https://www150.statcan.gc.ca/n1/pub/92-195-x/2011001/other-autre/hierarch/h-eng.htm","abstract":"This diagram shows the hierarchy of the standard geographic units for the dissemination of the 2011 Census of Canada. It indicates whether the geographic unit is an administrative or statistical area. Please refer to the definitions in the geography universe index of the 2011 Census Dictionary.","author":[{"dropping-particle":"","family":"Statistics Canada","given":"","non-dropping-particle":"","parse-names":false,"suffix":""}],"container-title":"Illustrated Glossary 92-195-X","id":"ITEM-1","issued":{"date-parts":[["2018"]]},"title":"Hierarchy of standard geographic units","type":"webpage"},"uris":["http://www.mendeley.com/documents/?uuid=98c25df2-a47f-4297-9ea1-5d258b8f8f62"]}],"mendeley":{"formattedCitation":"(Statistics Canada 2018)","plainTextFormattedCitation":"(Statistics Canada 2018)","previouslyFormattedCitation":"(Statistics Canada 2018)"},"properties":{"noteIndex":0},"schema":"https://github.com/citation-style-language/schema/raw/master/csl-citation.json"}</w:instrText>
      </w:r>
      <w:r>
        <w:fldChar w:fldCharType="separate"/>
      </w:r>
      <w:r>
        <w:t>(Statistics Canada 2018)</w:t>
      </w:r>
      <w:r>
        <w:fldChar w:fldCharType="end"/>
      </w:r>
      <w:r>
        <w:t>. Statistics Canada defines a Dissemination Area as a small area composed of one or more neighboring</w:t>
      </w:r>
    </w:p>
    <w:p>
      <w:r>
        <w:t>dissemination blocks, roughly uniform in population size targeted from 400 to 700 persons to avoid data suppression</w:t>
      </w:r>
      <w:r>
        <w:fldChar w:fldCharType="begin" w:fldLock="1"/>
      </w:r>
      <w:r>
        <w:instrText xml:space="preserve">ADDIN CSL_CITATION {"citationItems":[{"id":"ITEM-1","itemData":{"URL":"https://www12.statcan.gc.ca/census-recensement/2011/ref/dict/geo021-eng.cfm","abstract":"A dissemination area (DA) is a small, relatively stable geographic unit composed of one or more adjacent dissemination blocks. It is the smallest standard geographic area for which all census data are disseminated. DAs cover all the territory of Canada.","author":[{"dropping-particle":"","family":"Statistics Canada","given":"","non-dropping-particle":"","parse-names":false,"suffix":""}],"container-title":"Census Program Reference materials, 2011 Census Dictionary","id":"ITEM-1","issued":{"date-parts":[["2015"]]},"title":"Dissemination area (DA)","type":"webpage"},"uris":["http://www.mendeley.com/documents/?uuid=a90b3d7b-a7e7-452a-a9bd-e4b23577f85c"]}],"mendeley":{"formattedCitation":"(Statistics Canada 2015)","plainTextFormattedCitation":"(Statistics Canada 2015)","previouslyFormattedCitation":"(Statistics Canada 2015)"},"properties":{"noteIndex":0},"schema":"https://github.com/citation-style-language/schema/raw/master/csl-citation.json"}</w:instrText>
      </w:r>
      <w:r>
        <w:fldChar w:fldCharType="separate"/>
      </w:r>
      <w:r>
        <w:t>(Statistics Canada 2015)</w:t>
      </w:r>
      <w:r>
        <w:fldChar w:fldCharType="end"/>
      </w:r>
      <w:r>
        <w:t>.</w:t>
      </w:r>
    </w:p>
    <w:p/>
    <w:p>
      <w:r>
        <w:rPr>
          <w:lang w:val="en-CA" w:eastAsia="en-CA"/>
        </w:rPr>
        <w:drawing>
          <wp:inline distT="0" distB="0" distL="0" distR="0">
            <wp:extent cx="5478780" cy="41300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478780" cy="4130040"/>
                    </a:xfrm>
                    <a:prstGeom prst="rect">
                      <a:avLst/>
                    </a:prstGeom>
                    <a:noFill/>
                    <a:ln>
                      <a:noFill/>
                    </a:ln>
                  </pic:spPr>
                </pic:pic>
              </a:graphicData>
            </a:graphic>
          </wp:inline>
        </w:drawing>
      </w:r>
    </w:p>
    <w:p>
      <w:r>
        <w:t>Figure 1. Spatial relationship between datasets: difference between Traffic Analysis Zones (TAZ, red) and Census Dissemination Area (DA, black).</w:t>
      </w:r>
    </w:p>
    <w:p/>
    <w:p>
      <w:r>
        <w:t xml:space="preserve">To simulate the changes in accessibility, metropolitan regions are usually broken down into a set of small geographic zones, similar (or in many cases identical) to the set of zones used for regional travel forecasting. For TTS variables, the finest level of spatial aggregation is that of the </w:t>
      </w:r>
      <w:del w:id="75" w:author="Eric J. Miller" w:date="2019-11-02T20:45:00Z">
        <w:r>
          <w:rPr/>
          <w:delText xml:space="preserve">Traffic Zone, also referred to as the </w:delText>
        </w:r>
      </w:del>
      <w:r>
        <w:t>Traffic Analysis Zone (TAZ). A T</w:t>
      </w:r>
      <w:del w:id="76" w:author="Eric J. Miller" w:date="2019-11-02T20:45:00Z">
        <w:r>
          <w:rPr/>
          <w:delText xml:space="preserve">raffic </w:delText>
        </w:r>
      </w:del>
      <w:ins w:id="77" w:author="Eric J. Miller" w:date="2019-11-02T20:45:00Z">
        <w:r>
          <w:rPr/>
          <w:t>A</w:t>
        </w:r>
      </w:ins>
      <w:r>
        <w:t>Z</w:t>
      </w:r>
      <w:del w:id="78" w:author="Eric J. Miller" w:date="2019-11-02T20:45:00Z">
        <w:r>
          <w:rPr/>
          <w:delText>one</w:delText>
        </w:r>
      </w:del>
      <w:r>
        <w:t xml:space="preserve"> is a polygon which typically falls along the centre line of roads or the natural geographic boundaries</w:t>
      </w:r>
      <w:r>
        <w:fldChar w:fldCharType="begin" w:fldLock="1"/>
      </w:r>
      <w:r>
        <w:instrText xml:space="preserve">ADDIN CSL_CITATION {"citationItems":[{"id":"ITEM-1","itemData":{"URL":"http://dmg.utoronto.ca/survey-boundary-files","abstract":"The Transportation Tomorrow Survey (TTS) and Metropolitan Toronto and Region Transportation Study (MTARTS) are origin destination travel surveys. The Survey Data is available through the Internet Data Retrieval System (iDRS). This page contains the geographic data files for the spatial aggregations used in iDRS. The finest level of spatial aggregation available through iDRS is that of the Traffic Zone. The Traffic Zone is a polygon which typically falls along the centre line of roads or the natural geographic boundaries. The survey area is subdivided into traffic zones based on the planning needs of the participating agencies.","author":[{"dropping-particle":"","family":"Data Management Group","given":"","non-dropping-particle":"","parse-names":false,"suffix":""}],"container-title":"http://dmg.utoronto.ca","id":"ITEM-1","issued":{"date-parts":[["2019"]]},"title":"Survey Boundary Files","type":"webpage"},"uris":["http://www.mendeley.com/documents/?uuid=0d51fa44-9dee-4f13-87aa-e20960fed992"]}],"mendeley":{"formattedCitation":"(Data Management Group 2019)","plainTextFormattedCitation":"(Data Management Group 2019)","previouslyFormattedCitation":"(Data Management Group 2019)"},"properties":{"noteIndex":0},"schema":"https://github.com/citation-style-language/schema/raw/master/csl-citation.json"}</w:instrText>
      </w:r>
      <w:r>
        <w:fldChar w:fldCharType="separate"/>
      </w:r>
      <w:r>
        <w:t>(Data Management Group 2019)</w:t>
      </w:r>
      <w:r>
        <w:fldChar w:fldCharType="end"/>
      </w:r>
      <w:r>
        <w:t>. Not as a rule, but TAZ zones roughly follow Census tract boundaries, which are slightly bigger than DA boundaries. Figure 1 presents an example of TAZ polygons overlaid with Census DA boundaries.</w:t>
      </w:r>
    </w:p>
    <w:p/>
    <w:p>
      <w:r>
        <w:t xml:space="preserve">Over the years, TTS data has been collected for changing TAZ boundaries, or in other words, different zone systems due to growing population and expanding extents of the survey in the GTHA region over the years. To make the TTS data consistent for comparing over all years from 1986 to 2016, the Data Management Group (DMG) at the UTTRI, the custodian of the dataset derived from TTS, made all surveys available in the 2001 zone system, for convenience of researchers (any zone system could have been chosen for that matter). UTTRI used the 2001 TAZ system to model travel times for the GTHA </w:t>
      </w:r>
      <w:del w:id="79" w:author="Eric J. Miller" w:date="2019-11-02T20:46:00Z">
        <w:r>
          <w:rPr/>
          <w:delText>o</w:delText>
        </w:r>
      </w:del>
      <w:ins w:id="80" w:author="Eric J. Miller" w:date="2019-11-02T20:46:00Z">
        <w:r>
          <w:rPr/>
          <w:t>i</w:t>
        </w:r>
      </w:ins>
      <w:r>
        <w:t xml:space="preserve">n </w:t>
      </w:r>
      <w:ins w:id="81" w:author="Eric J. Miller" w:date="2019-11-02T20:46:00Z">
        <w:r>
          <w:rPr/>
          <w:t xml:space="preserve">the </w:t>
        </w:r>
      </w:ins>
      <w:r>
        <w:t xml:space="preserve">EMME </w:t>
      </w:r>
      <w:ins w:id="82" w:author="Eric J. Miller" w:date="2019-11-02T20:46:00Z">
        <w:r>
          <w:rPr/>
          <w:t xml:space="preserve">network modeling system </w:t>
        </w:r>
      </w:ins>
      <w:r>
        <w:t>for all TTS years based on the origin-destination trip data collected in the survey. The travel time data was used to create further transportation accessibility variables.</w:t>
      </w:r>
    </w:p>
    <w:p/>
    <w:p>
      <w:r>
        <w:t>Land use data collected by DMTI and by the Department of Geography uses the spatial unit of a parcel polygon. Teranet records have attributes representing x and y coordinates matching to parcel centroids.</w:t>
      </w:r>
    </w:p>
    <w:p/>
    <w:p>
      <w:r>
        <w:t>Below is the summary of spatial units used by the data sources that were combined into the GTHA housing market database:</w:t>
      </w:r>
    </w:p>
    <w:p>
      <w:r>
        <w:t>• Point data</w:t>
      </w:r>
    </w:p>
    <w:p>
      <w:r>
        <w:t xml:space="preserve">     – Teranet</w:t>
      </w:r>
    </w:p>
    <w:p>
      <w:r>
        <w:t>• Parcel-level data (polygons)</w:t>
      </w:r>
    </w:p>
    <w:p>
      <w:r>
        <w:t xml:space="preserve">     – detailed land use from the Department of Geography</w:t>
      </w:r>
    </w:p>
    <w:p>
      <w:r>
        <w:t xml:space="preserve">     – land use from DMTI</w:t>
      </w:r>
    </w:p>
    <w:p>
      <w:r>
        <w:t>• DA-level data (polygons)</w:t>
      </w:r>
    </w:p>
    <w:p>
      <w:r>
        <w:t xml:space="preserve">     – Census variables</w:t>
      </w:r>
    </w:p>
    <w:p>
      <w:r>
        <w:t>• TAZ-level data (polygons)</w:t>
      </w:r>
    </w:p>
    <w:p>
      <w:r>
        <w:t xml:space="preserve">     – TTS variables</w:t>
      </w:r>
    </w:p>
    <w:p/>
    <w:p>
      <w:r>
        <w:t>When joining these data sources, difference</w:t>
      </w:r>
      <w:ins w:id="83" w:author="Eric J. Miller" w:date="2019-11-02T20:47:00Z">
        <w:r>
          <w:rPr/>
          <w:t>s</w:t>
        </w:r>
      </w:ins>
      <w:r>
        <w:t xml:space="preserve"> in spatial units need</w:t>
      </w:r>
      <w:del w:id="84" w:author="Eric J. Miller" w:date="2019-11-02T20:47:00Z">
        <w:r>
          <w:rPr/>
          <w:delText>s</w:delText>
        </w:r>
      </w:del>
      <w:r>
        <w:t xml:space="preserve"> to be respected, which can be more challenging when spatially joining polygons with polygons, since it might require area-weighted spatial interpolation of data to a common unit of analysis. In addition, polygon-based data can also vary with time, as is the case with DMTI’s land use information, which is available by year. To simplify relating</w:t>
      </w:r>
    </w:p>
    <w:p>
      <w:r>
        <w:t>different polygon-based data sources with each other, all of them can be brought together to a single level of time-indexed points, such as Teranet transactions. This allows flexibility in combining variables from polygon-based data sources to a common level of time-indexed points while maintaining the integrity of spatial and temporal relationships through polygon-to-point spatial joins.</w:t>
      </w:r>
    </w:p>
    <w:p>
      <w:pPr>
        <w:pStyle w:val="3"/>
      </w:pPr>
      <w:r>
        <w:t>3.2 Temporal relationships between data sources</w:t>
      </w:r>
    </w:p>
    <w:p>
      <w:r>
        <w:t>In addition to using different spatial units, data sources joined with Teranet’s dataset are available at different temporal spans:</w:t>
      </w:r>
    </w:p>
    <w:p>
      <w:r>
        <w:t xml:space="preserve">     • Teranet records have individual timestamps (date) on each record</w:t>
      </w:r>
    </w:p>
    <w:p>
      <w:r>
        <w:t xml:space="preserve">     • Census and TTS variables are sampled once in 5 years</w:t>
      </w:r>
    </w:p>
    <w:p>
      <w:r>
        <w:t xml:space="preserve">     • DMTI’s land use data is available by year and covers a time span from 2001 to 2014</w:t>
      </w:r>
    </w:p>
    <w:p>
      <w:r>
        <w:t xml:space="preserve">     • Detailed land use from the Department of Geography was collected at a single point in time during the summers of 2012 and 2013</w:t>
      </w:r>
    </w:p>
    <w:p/>
    <w:p>
      <w:r>
        <w:t>Figure 2 presents the temporal spans assigned to each data source for joining with Teranet records.</w:t>
      </w:r>
    </w:p>
    <w:p/>
    <w:p>
      <w:r>
        <w:rPr>
          <w:lang w:val="en-CA" w:eastAsia="en-CA"/>
        </w:rPr>
        <w:drawing>
          <wp:inline distT="0" distB="0" distL="0" distR="0">
            <wp:extent cx="5486400" cy="2697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486400" cy="2697480"/>
                    </a:xfrm>
                    <a:prstGeom prst="rect">
                      <a:avLst/>
                    </a:prstGeom>
                    <a:noFill/>
                    <a:ln>
                      <a:noFill/>
                    </a:ln>
                  </pic:spPr>
                </pic:pic>
              </a:graphicData>
            </a:graphic>
          </wp:inline>
        </w:drawing>
      </w:r>
      <w:r>
        <w:t xml:space="preserve"> </w:t>
      </w:r>
    </w:p>
    <w:p>
      <w:r>
        <w:t>Figure 2. Temporal spans of data sources used in the GTHA housing market database (part of the diagram from 1999 to 2017; Census, TTS variables and Teranet data are available up to 1986).</w:t>
      </w:r>
    </w:p>
    <w:p/>
    <w:p>
      <w:r>
        <w:t xml:space="preserve">Temporal matching between Teranet records and DMTI data could be done directly: DMTI land use for each year from 2001 to 2014 was spatially joined with a subset of Teranet records from the corresponding year; </w:t>
      </w:r>
      <w:del w:id="85" w:author="Eric J. Miller" w:date="2019-11-02T20:48:00Z">
        <w:r>
          <w:rPr/>
          <w:delText>such</w:delText>
        </w:r>
      </w:del>
      <w:ins w:id="86" w:author="Eric J. Miller" w:date="2019-11-02T20:48:00Z">
        <w:r>
          <w:rPr/>
          <w:t>this</w:t>
        </w:r>
      </w:ins>
      <w:r>
        <w:t xml:space="preserve"> approach ignores changes of land use that occur within a year, but recognizes land use changes that happen between the years for which DMTI land use data was available. Since the detailed land use provided by the Department of Geography was collected at a single point in time, it was joined to all Teranet records, keeping in mind that it is most accurate around its time of collection in 2012 and 2013. </w:t>
      </w:r>
    </w:p>
    <w:p/>
    <w:p>
      <w:r>
        <w:t>As for Teranet and Census / TTS variables, they could be matched in a number of ways, such as:</w:t>
      </w:r>
    </w:p>
    <w:p>
      <w:r>
        <w:t xml:space="preserve">     1. By direct match with appropriate Teranet subsets (match Census / TTS variables only with Teranet records from the corresponding year).</w:t>
      </w:r>
    </w:p>
    <w:p>
      <w:r>
        <w:t xml:space="preserve">     2. Via interpolation of discrete Census / TTS variables.</w:t>
      </w:r>
    </w:p>
    <w:p>
      <w:r>
        <w:t xml:space="preserve">     3. Through assignment of temporal spans as new features to Teranet records, indicating to which Census / TTS survey each record could be matched (each Census / TTS survey is assigned a temporal span of 5 years; this 5-year span represents a group of Teranet records to which variables from this survey can be matched).</w:t>
      </w:r>
    </w:p>
    <w:p/>
    <w:p>
      <w:r>
        <w:t xml:space="preserve">To utilize the maximum number of Teranet records and avoid additional interpolation assumptions and use the actual values recorded from Census and TTS surveys, the third option has been chosen for matching Teranet records with Census / TTS variables. Each Census / TTS survey was assigned a 5-year time span centered at the survey year (i.e., 2014–2018 for 2016 survey year) and new foreign keys were introduced to Teranet records to allow matching with 5-year time spans of Census / TTS variables. </w:t>
      </w:r>
    </w:p>
    <w:p>
      <w:pPr>
        <w:pStyle w:val="3"/>
      </w:pPr>
      <w:r>
        <w:t>3.3 Data preparation</w:t>
      </w:r>
    </w:p>
    <w:p>
      <w:r>
        <w:t>Reproducibility of the data preparation process for data sources related to the GTHA housing market database has been established via a streamlined data preparation workflow using Python via a series of jupyter notebooks. It accomplishes three</w:t>
      </w:r>
    </w:p>
    <w:p>
      <w:r>
        <w:t>main objectives:</w:t>
      </w:r>
    </w:p>
    <w:p>
      <w:r>
        <w:t xml:space="preserve">     • Clean Teranet dataset and correct its records for consistency.</w:t>
      </w:r>
    </w:p>
    <w:p>
      <w:r>
        <w:t xml:space="preserve">     • Introduce new keys that would allow efficient joining of other data sources, such as Census and TTS variables or parcel-level land use information, while maintaining the integrity of spatial and temporal relationships.</w:t>
      </w:r>
    </w:p>
    <w:p>
      <w:r>
        <w:t xml:space="preserve">     • Engineer the new features that can be used by the machine learning algorithm along with the features from the joined datasets to classify land use.</w:t>
      </w:r>
    </w:p>
    <w:p/>
    <w:p>
      <w:pPr>
        <w:rPr>
          <w:ins w:id="87" w:author="Eric J. Miller" w:date="2019-11-02T20:50:00Z"/>
        </w:rPr>
      </w:pPr>
      <w:r>
        <w:t>To implement the spatial and temporal relationships between the data sources discussed in section 2, a number of new foreign keys was introduced to Teranet records via a series of spatial joins and feature engineering. Figure 3 presents the Entity Relationship (ER) diagram of the GTHA housing market database.</w:t>
      </w:r>
    </w:p>
    <w:p/>
    <w:p>
      <w:r>
        <w:rPr>
          <w:lang w:val="en-CA" w:eastAsia="en-CA"/>
        </w:rPr>
        <w:drawing>
          <wp:inline distT="0" distB="0" distL="0" distR="0">
            <wp:extent cx="5486400" cy="373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486400" cy="3733800"/>
                    </a:xfrm>
                    <a:prstGeom prst="rect">
                      <a:avLst/>
                    </a:prstGeom>
                    <a:noFill/>
                    <a:ln>
                      <a:noFill/>
                    </a:ln>
                  </pic:spPr>
                </pic:pic>
              </a:graphicData>
            </a:graphic>
          </wp:inline>
        </w:drawing>
      </w:r>
      <w:r>
        <w:t>Figure 3. Entity Relationship (ER) diagram of the GTHA housing market database; its referential integrity constraints were set up using the new keys introduced based on the spatial and temporal relationships between data sources.</w:t>
      </w:r>
    </w:p>
    <w:p/>
    <w:p>
      <w:r>
        <w:t>In addition to producing new keys for joining datasets, a number of the new features was engineered from original Teranet attributes. These new features were intended to give each Teranet record spatial and temporal “context” of the housing market dynamics by grouping records using different spatial (parcel-level) and temporal (yearly) criteria (e.g., rolling count of transactions coming from a particular coordinate pair, ratio of price to median for that year, etc.). These new features have been tested with a machine learning algorithm to classify land use from housing market dynamics.</w:t>
      </w:r>
    </w:p>
    <w:p>
      <w:pPr>
        <w:pStyle w:val="2"/>
      </w:pPr>
      <w:r>
        <w:t xml:space="preserve">4 Prototype of a machine learning workflow to classify land use </w:t>
      </w:r>
    </w:p>
    <w:p>
      <w:r>
        <w:t xml:space="preserve">One of the major features that was missing from the available version of Teranet’s dataset was the information about the type of property being transacted, which introduced a major limitation on how Teranet’s data can be used. None of the available sources of land use information covered the full time interval from 1986 to 2017; the most detailed and accurate source was the land use data collected in 2012 and 2013 by University of Toronto’s Department of Geography (introduced in section 2.5). </w:t>
      </w:r>
    </w:p>
    <w:p/>
    <w:p>
      <w:r>
        <w:t>To address this issue, detailed land use from the Department of Geography was used as labelled data to train a machine learning model capable of recognizing certain property types that have characteristically different behavior on the housing market. For example, this model can differentiate a detached house from a condo through such features as high / low volume of transactions from a coordinate pair, time interval between subsequent transactions, ratio of price to median price for that year, etc. This section discusses a basic prototype of a machine learning workflow to classify land use from housing market dynamics.</w:t>
      </w:r>
    </w:p>
    <w:p>
      <w:pPr>
        <w:pStyle w:val="3"/>
      </w:pPr>
      <w:r>
        <w:t>4.1 Target variable</w:t>
      </w:r>
    </w:p>
    <w:p>
      <w:r>
        <w:t>T</w:t>
      </w:r>
      <w:ins w:id="88" w:author="Eric J. Miller" w:date="2019-11-02T20:51:00Z">
        <w:r>
          <w:rPr/>
          <w:t>he t</w:t>
        </w:r>
      </w:ins>
      <w:r>
        <w:t xml:space="preserve">arget variable was constructed by reducing the land use codes with the highest counts of Teranet records found in the Department of Geography’s land use dataset to three major land use classes. Since many machine learning algorithms are subject to a frequency bias in which they place more emphasis on learning from data observations which occur more frequently, the three classes were selected to have a comparable number of Teranet records between themselves and thus produce a more balanced dataset. </w:t>
      </w:r>
    </w:p>
    <w:p/>
    <w:p>
      <w:r>
        <w:t xml:space="preserve">In addition, the chosen groupings of land use types combine categories that have a similar distribution of price and count of sales per coordinate pair between categories that form a single class. For example, detached and semi-detached houses and townhouses have a much smaller frequency of transaction and a higher median price per coordinate pair when compared to condos and strata townhouses. </w:t>
      </w:r>
    </w:p>
    <w:p/>
    <w:p>
      <w:r>
        <w:t>The three target classes that were introduced were:</w:t>
      </w:r>
    </w:p>
    <w:p>
      <w:r>
        <w:t xml:space="preserve">     • Class 0: “condo”, including Apartments/Condos/Residence and Strata Townhouses.</w:t>
      </w:r>
    </w:p>
    <w:p>
      <w:r>
        <w:t xml:space="preserve">     • Class 1: “house”, including Single Detached Houses, Duplex/Semi-Detached and Townhouses.</w:t>
      </w:r>
    </w:p>
    <w:p>
      <w:r>
        <w:t xml:space="preserve">     • Class 2: “other”, including Commercial/Shopping, Mix (Commercial Residential), Industrial/Employment Lands, and everything else.</w:t>
      </w:r>
    </w:p>
    <w:p>
      <w:pPr>
        <w:pStyle w:val="3"/>
      </w:pPr>
      <w:r>
        <w:t>4.2 Dimensionality reduction and hyperparameter tuning</w:t>
      </w:r>
    </w:p>
    <w:p>
      <w:r>
        <w:t xml:space="preserve">To reduce the dimensionality of </w:t>
      </w:r>
      <w:ins w:id="89" w:author="Eric J. Miller" w:date="2019-11-02T20:52:00Z">
        <w:r>
          <w:rPr/>
          <w:t xml:space="preserve">the </w:t>
        </w:r>
      </w:ins>
      <w:r>
        <w:t>augmented Teranet</w:t>
      </w:r>
      <w:del w:id="90" w:author="Eric J. Miller" w:date="2019-11-02T20:52:00Z">
        <w:r>
          <w:rPr/>
          <w:delText>’s</w:delText>
        </w:r>
      </w:del>
      <w:r>
        <w:t xml:space="preserve"> dataset and only include features that are the most relevant to the classification algorithm, a combination of algorithmic feature selection techniques has been utilized. Feature selection algorithms present a practical approach to feature selection at scale; such algorithms combine a search strategy for proposing new feature subsets with an objective function to evaluate these subsets; objective function plays the role of a feedback signal used by the search strategy to choose between candidate subsets. Figure 4 presents the top 11 features that were selected by at least four different feature selection methods.</w:t>
      </w:r>
    </w:p>
    <w:p/>
    <w:p>
      <w:r>
        <w:rPr>
          <w:lang w:val="en-CA" w:eastAsia="en-CA"/>
        </w:rPr>
        <w:drawing>
          <wp:inline distT="0" distB="0" distL="0" distR="0">
            <wp:extent cx="5486400" cy="3855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486400" cy="3855720"/>
                    </a:xfrm>
                    <a:prstGeom prst="rect">
                      <a:avLst/>
                    </a:prstGeom>
                    <a:noFill/>
                    <a:ln>
                      <a:noFill/>
                    </a:ln>
                  </pic:spPr>
                </pic:pic>
              </a:graphicData>
            </a:graphic>
          </wp:inline>
        </w:drawing>
      </w:r>
    </w:p>
    <w:p>
      <w:r>
        <w:t xml:space="preserve">Figure 4. Feature Subset Selection (FSS) results: 11 features that were selected by at least four different feature selection methods. </w:t>
      </w:r>
    </w:p>
    <w:p/>
    <w:p>
      <w:r>
        <w:t xml:space="preserve">There are two types of parameters in machine learning: those that are learned by parametric models from training data (i.e., weights in logistic regression), and the parameters that tune the performance of a learning algorithm, or its hyperparameters (i.e., regularization parameter in logistic regression or maximum depth of a decision tree). An acceptable bias-variance trade-off for a classifier can be found by tuning its hyperparameters, but care must be taken to ensure unbiased assessment of its generalization performance. </w:t>
      </w:r>
    </w:p>
    <w:p/>
    <w:p>
      <w:r>
        <w:t xml:space="preserve">To facilitate unbiased performance evaluation of classifiers, all GTHA Teranet records from 2011 to 2014 have been split into two subsets using random subsampling: 70% of the data was used to train models and tune their hyperparameters, while 30% of the data has been used as a test subset for final evaluation of a classifier. Train and test subsets have been stratified across the target classes: in this context, stratification means that training and test subsets will have the same proportions of class labels as the input dataset. To avoid overfitting a model to </w:t>
      </w:r>
      <w:ins w:id="91" w:author="Eric J. Miller" w:date="2019-11-02T20:53:00Z">
        <w:r>
          <w:rPr/>
          <w:t xml:space="preserve">the </w:t>
        </w:r>
      </w:ins>
      <w:r>
        <w:t xml:space="preserve">test set while tuning its hyperparameters, </w:t>
      </w:r>
      <w:r>
        <w:rPr>
          <w:i/>
          <w:iCs/>
        </w:rPr>
        <w:t>k</w:t>
      </w:r>
      <w:r>
        <w:t>-fold cross validation was used via grid search. To improve convergence of gradient-based linear models in the presence of outliers, quantile transformation (uniform PDF) was applied to input features; to improve performance of nearest neighbors, input features were standardized.</w:t>
      </w:r>
    </w:p>
    <w:p>
      <w:pPr>
        <w:pStyle w:val="3"/>
      </w:pPr>
      <w:r>
        <w:t>4.3 Model selection</w:t>
      </w:r>
    </w:p>
    <w:p>
      <w:r>
        <w:t>An important point to be summarized from the famous No Free Lunch Theorems (NFL)</w:t>
      </w:r>
      <w:r>
        <w:fldChar w:fldCharType="begin" w:fldLock="1"/>
      </w:r>
      <w:r>
        <w:instrText xml:space="preserve">ADDIN CSL_CITATION {"citationItems":[{"id":"ITEM-1","itemData":{"abstract":"This is the first of two papers that use off-training set {(OTS)} error to investigate the assumption-free relationship between learning algorithms. This first paper discusses the senses in which there are no {\\textbackslash}textita priori distinctions between learning algorithms. {(The} second paper discusses the senses in which there are such distinctions.) In this first paper it is shown, loosely speaking, that for any two algorithms A and B, there are “as many” targets (or priors over targets) for which A has lower expected {OTS} error than B as vice-versa, for loss functions like zero-one loss. In particular, this is true if A is cross-validation and B is “anti-cross-validation” (choose the learning algorithm with largest cross-validation error). This paper ends with a discussion of the implications of these results for computational learning theory. It is shown that one can not say: if empirical misclassification rate is low; the {Vapnik-Chervonenkis} dimension of your generalizer is small; and the training set is large, then with high probability your {OTS} error is small. Other implications for “membership queries” algorithms and “punting” algorithms are also discussed.","author":[{"dropping-particle":"","family":"Wolpert","given":"David H","non-dropping-particle":"","parse-names":false,"suffix":""}],"container-title":"Neural Computation","id":"ITEM-1","issue":"7","issued":{"date-parts":[["1996"]]},"page":"1391–1420","title":"The Lack of A Priori Distinctions Between Learning Algorithms","type":"article-journal","volume":"8"},"uris":["http://www.mendeley.com/documents/?uuid=6dcdfb57-b6aa-4115-b0cf-01305c1ce94b"]},{"id":"ITEM-2","itemData":{"abstract":"A framework is developed to explore the connection between effective optimization algorithms and the problems they are solving. A number of \"no free lunch\" (NFL) theorems are presented which establish that for any algorithm, any elevated performance over one class of problems is offset by performance over another class. These theorems result in a geometric interpretation of what it means for an algorithm to be well suited to an optimization problem. Applications of the NFL theorems to information-theoretic aspects of optimization and benchmark measures of performance are also presented. Other issues addressed include time-varying optimization problems and a priori \"head-to-head\" minimax distinctions between optimization algorithms, distinctions that result despite the NFL theorems' enforcing of a type of uniformity over all algorithms.","author":[{"dropping-particle":"","family":"Wolpert","given":"David H","non-dropping-particle":"","parse-names":false,"suffix":""},{"dropping-particle":"","family":"Macready","given":"William G","non-dropping-particle":"","parse-names":false,"suffix":""}],"container-title":"IEEE TRANSACTIONS ON EVOLUTIONARY COMPUTATION","id":"ITEM-2","issue":"1","issued":{"date-parts":[["1997"]]},"number-of-pages":"67","title":"No Free Lunch Theorems for Optimization","type":"report","volume":"1"},"uris":["http://www.mendeley.com/documents/?uuid=fd0d4ad8-30ce-3a13-a634-42432f8868e5"]}],"mendeley":{"formattedCitation":"(Wolpert 1996; Wolpert and Macready 1997)","plainTextFormattedCitation":"(Wolpert 1996; Wolpert and Macready 1997)","previouslyFormattedCitation":"(Wolpert 1996; Wolpert and Macready 1997)"},"properties":{"noteIndex":0},"schema":"https://github.com/citation-style-language/schema/raw/master/csl-citation.json"}</w:instrText>
      </w:r>
      <w:r>
        <w:fldChar w:fldCharType="separate"/>
      </w:r>
      <w:r>
        <w:t>(Wolpert 1996; Wolpert and Macready 1997)</w:t>
      </w:r>
      <w:r>
        <w:fldChar w:fldCharType="end"/>
      </w:r>
      <w:r>
        <w:t xml:space="preserve"> is that no single classifier works best across all possible scenarios, as there is a lack of a priori distinctions between learning algorithms. In practice, it is essential to compare the performance of at least a handful of different classification algorithms, since each of them has its inherent biases. After tuning hyperparameters, performance of the following models has been compared: perceptron learning algorithm (η = 0.5, max_iter=5), logistic regression (L2, L1 regularization, C=0.1), linear discriminant analysis classifier, quadratic discriminant analysis classifier, Linear Support Vector Classification (L2, L1 regularization, C = 0.1), decision tree and random forest, K-Nearest Neighbors (Manhattan and Euclidean distance, 4 neighbors),  and Gaussian Naive Bayes.</w:t>
      </w:r>
    </w:p>
    <w:p>
      <w:pPr>
        <w:pStyle w:val="2"/>
      </w:pPr>
      <w:r>
        <w:t>5 Evaluation of results</w:t>
      </w:r>
    </w:p>
    <w:p>
      <w:r>
        <w:t>This section discusses the evaluation of predictive performance of machine learning algorithms used for classifying land use from the housing market dynamics.</w:t>
      </w:r>
    </w:p>
    <w:p>
      <w:pPr>
        <w:pStyle w:val="3"/>
      </w:pPr>
      <w:r>
        <w:t xml:space="preserve">5.1 Metrics for evaluating model performance </w:t>
      </w:r>
    </w:p>
    <w:p>
      <w:r>
        <w:t>Classification accuracy (ACC) is a common metric used to compare the performance of different classifiers; it is defined as the proportion of correctly classified instances. Precision (PRE) is defined as a fraction of relevant examples (true positives) among all of the examples that were predicted to belong in a certain target class. Recall (REC) is defined as a fraction of examples which were predicted to belong to a class (true positives) with respect to all of the examples that truly belong to that class. F1 score, also known as balanced F-score or F-measure,</w:t>
      </w:r>
    </w:p>
    <w:p>
      <w:r>
        <w:t>combines precision and recall into a single metric.</w:t>
      </w:r>
    </w:p>
    <w:p/>
    <w:p>
      <w:r>
        <w:t>Precision, recall, and F1 score are metrics specific to binary classification systems. In case of a multi-class classification problem, these metrics can be produced using individual confusion matrices constructed separately for each class using One-versus-All technique (OvA), and micro- or macro-averaged. Micro-averaging can be useful to weigh each instance or prediction equally, while macro-averaging evaluates the overall performance of a classifier with regard to the most frequent class labels by weighting all classes equally</w:t>
      </w:r>
      <w:r>
        <w:fldChar w:fldCharType="begin" w:fldLock="1"/>
      </w:r>
      <w:r>
        <w:instrText xml:space="preserve">ADDIN CSL_CITATION {"citationItems":[{"id":"ITEM-1","itemData":{"ISBN":"978-1787125933","author":[{"dropping-particle":"","family":"Raschka","given":"Sebastian","non-dropping-particle":"","parse-names":false,"suffix":""},{"dropping-particle":"","family":"Mirjalili","given":"Vahid","non-dropping-particle":"","parse-names":false,"suffix":""}],"edition":"2","id":"ITEM-1","issued":{"date-parts":[["2017"]]},"publisher":"Packt Publishing","publisher-place":"Birmingham, UK","title":"Python Machine Learning, 2nd Ed.","type":"book"},"uris":["http://www.mendeley.com/documents/?uuid=d2eaddfd-1464-4974-b6de-51e0768b7df1"]}],"mendeley":{"formattedCitation":"(Raschka and Mirjalili 2017)","plainTextFormattedCitation":"(Raschka and Mirjalili 2017)","previouslyFormattedCitation":"(Raschka and Mirjalili 2017)"},"properties":{"noteIndex":0},"schema":"https://github.com/citation-style-language/schema/raw/master/csl-citation.json"}</w:instrText>
      </w:r>
      <w:r>
        <w:fldChar w:fldCharType="separate"/>
      </w:r>
      <w:r>
        <w:t>(Raschka and Mirjalili 2017)</w:t>
      </w:r>
      <w:r>
        <w:fldChar w:fldCharType="end"/>
      </w:r>
      <w:r>
        <w:t xml:space="preserve">. </w:t>
      </w:r>
    </w:p>
    <w:p/>
    <w:p>
      <w:pPr>
        <w:pStyle w:val="3"/>
      </w:pPr>
      <w:r>
        <w:t xml:space="preserve">5.2 Evaluating model performance </w:t>
      </w:r>
    </w:p>
    <w:p>
      <w:r>
        <w:t>Four different subsets of data have been used to test the best performing models: train, test, and two additional validation subsets. The train and test subsets represent Teranet records from 2011 to 2014 randomly sampled into 70% train and 30% test subsets; these are the primary subsets that were used for training and tuning the hyperparameters and then evaluating the performance of classifiers on</w:t>
      </w:r>
    </w:p>
    <w:p>
      <w:r>
        <w:t>unseen test data, as was described in section 4.2. The two additional validation subsets were composed of Teranet records from 2010 and 2015. Since the Department of Geography land use information (target variable) was collected in 2012 and 2013, it can be less accurate for these subsets; thus, they have not</w:t>
      </w:r>
    </w:p>
    <w:p>
      <w:r>
        <w:t>been used for model selection, training or primary evaluation, but were utilized to test fitted models as an additional reference for the generalization of performance of classifiers. Figure 5 presents model performance on train, test, and two additional validation subsets.</w:t>
      </w:r>
    </w:p>
    <w:p>
      <w:pPr>
        <w:jc w:val="center"/>
      </w:pPr>
      <w:r>
        <w:t xml:space="preserve">. </w:t>
      </w:r>
      <w:ins w:id="92" w:author="stepan" w:date="2019-11-15T09:51:01Z">
        <w:r>
          <w:rPr/>
          <w:drawing>
            <wp:inline distT="0" distB="0" distL="114300" distR="114300">
              <wp:extent cx="5481955" cy="3337560"/>
              <wp:effectExtent l="0" t="0" r="444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481955" cy="3337560"/>
                      </a:xfrm>
                      <a:prstGeom prst="rect">
                        <a:avLst/>
                      </a:prstGeom>
                      <a:noFill/>
                      <a:ln>
                        <a:noFill/>
                      </a:ln>
                    </pic:spPr>
                  </pic:pic>
                </a:graphicData>
              </a:graphic>
            </wp:inline>
          </w:drawing>
        </w:r>
      </w:ins>
      <w:del w:id="94" w:author="stepan" w:date="2019-11-15T09:51:00Z">
        <w:r>
          <w:rPr>
            <w:lang w:val="en-CA" w:eastAsia="en-CA"/>
          </w:rPr>
          <w:drawing>
            <wp:inline distT="0" distB="0" distL="0" distR="0">
              <wp:extent cx="4343400" cy="36302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348771" cy="3635064"/>
                      </a:xfrm>
                      <a:prstGeom prst="rect">
                        <a:avLst/>
                      </a:prstGeom>
                      <a:noFill/>
                      <a:ln>
                        <a:noFill/>
                      </a:ln>
                    </pic:spPr>
                  </pic:pic>
                </a:graphicData>
              </a:graphic>
            </wp:inline>
          </w:drawing>
        </w:r>
      </w:del>
    </w:p>
    <w:p>
      <w:r>
        <w:t xml:space="preserve">Figure 5. Model performance (accuracy) on train, test, and two additional validation </w:t>
      </w:r>
      <w:commentRangeStart w:id="2"/>
      <w:r>
        <w:t>subsets</w:t>
      </w:r>
      <w:commentRangeEnd w:id="2"/>
      <w:r>
        <w:rPr>
          <w:rStyle w:val="12"/>
        </w:rPr>
        <w:commentReference w:id="2"/>
      </w:r>
      <w:r>
        <w:t xml:space="preserve">. </w:t>
      </w:r>
    </w:p>
    <w:p>
      <w:pPr>
        <w:rPr>
          <w:ins w:id="96" w:author="Eric J. Miller" w:date="2019-11-02T20:57:00Z"/>
        </w:rPr>
      </w:pPr>
    </w:p>
    <w:p>
      <w:r>
        <w:t>As can be seen on figure 5, in terms of prediction accuracy, tree-based and nearest neighbors models dramatically outperform linear models, such as logistic regression, linear SVC, perceptron and LDA classifier. This indicates that in the current feature space target classes are not linearly separable. Best-performing linear models were able to reach classification accuracy around 75% on the test set,</w:t>
      </w:r>
    </w:p>
    <w:p>
      <w:r>
        <w:t>with all linear models performing close to each other. This performance was consistent across the train, test, and both extra validation subsets. Linear models do not seem to overfit the data, but instead suffer from high bias. In comparison, tree-based models capable of drawing complex non-linear decision boundaries were able to achieve much higher classification accuracy, with both decision tree and random forest scoring above 95% on the test set. These models have a much lower bias on this dataset compared to linear models, but do overfit the training data to some degree under the current size of the training subset, as was validated by plotting their learning curves.</w:t>
      </w:r>
    </w:p>
    <w:p>
      <w:pPr>
        <w:pStyle w:val="3"/>
      </w:pPr>
      <w:r>
        <w:t>5.3 Best performing model: Random Forest</w:t>
      </w:r>
    </w:p>
    <w:p>
      <w:r>
        <w:t xml:space="preserve">As can be seen on figure 5, random forest with 50 estimators and Gini impurity criterion showed the best results in terms of accuracy on all subsets. Figure 6 presents the classification report showing all model performance metrics discussed in section 5.1 and figure 7 presents confusion matrices for the best performing model: random forest with 50 estimators using Gini impurity criterion. </w:t>
      </w:r>
    </w:p>
    <w:p/>
    <w:p>
      <w:r>
        <w:rPr>
          <w:lang w:val="en-CA" w:eastAsia="en-CA"/>
        </w:rPr>
        <w:drawing>
          <wp:inline distT="0" distB="0" distL="0" distR="0">
            <wp:extent cx="5478780" cy="11049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478780" cy="1104900"/>
                    </a:xfrm>
                    <a:prstGeom prst="rect">
                      <a:avLst/>
                    </a:prstGeom>
                    <a:noFill/>
                    <a:ln>
                      <a:noFill/>
                    </a:ln>
                  </pic:spPr>
                </pic:pic>
              </a:graphicData>
            </a:graphic>
          </wp:inline>
        </w:drawing>
      </w:r>
    </w:p>
    <w:p>
      <w:r>
        <w:t>Figure 6. Best model performance on test set: classification report for random forest with 50 estimators using Gini impurity criterion.</w:t>
      </w:r>
    </w:p>
    <w:p/>
    <w:p>
      <w:r>
        <w:rPr>
          <w:lang w:val="en-CA" w:eastAsia="en-CA"/>
        </w:rPr>
        <w:drawing>
          <wp:inline distT="0" distB="0" distL="0" distR="0">
            <wp:extent cx="5486400" cy="2545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486400" cy="2545080"/>
                    </a:xfrm>
                    <a:prstGeom prst="rect">
                      <a:avLst/>
                    </a:prstGeom>
                    <a:noFill/>
                    <a:ln>
                      <a:noFill/>
                    </a:ln>
                  </pic:spPr>
                </pic:pic>
              </a:graphicData>
            </a:graphic>
          </wp:inline>
        </w:drawing>
      </w:r>
    </w:p>
    <w:p>
      <w:r>
        <w:t>Figure 7. Confusion matrices for best performing model: random forest.</w:t>
      </w:r>
    </w:p>
    <w:p/>
    <w:p>
      <w:r>
        <w:t>It can be seen that the model is capable of recognizing all the major property classes with a high degree of accuracy. Thus, features produced from the housing market dynamics have a strong predictive power when classifying land use at a parcel level. The best performing model was used to classify land use of all Teranet records from 1986 to 2017 and save the result as a new feature in</w:t>
      </w:r>
      <w:del w:id="97" w:author="Eric J. Miller" w:date="2019-11-02T20:59:00Z">
        <w:r>
          <w:rPr/>
          <w:delText>to</w:delText>
        </w:r>
      </w:del>
      <w:r>
        <w:t xml:space="preserve"> the GTHA housing market database. Figure 8 presents feature importance for random forest with 50 estimators and Gini impurity criterion.</w:t>
      </w:r>
    </w:p>
    <w:p/>
    <w:p>
      <w:r>
        <w:rPr>
          <w:lang w:val="en-CA" w:eastAsia="en-CA"/>
        </w:rPr>
        <w:drawing>
          <wp:inline distT="0" distB="0" distL="0" distR="0">
            <wp:extent cx="5480050" cy="19050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480050" cy="1905000"/>
                    </a:xfrm>
                    <a:prstGeom prst="rect">
                      <a:avLst/>
                    </a:prstGeom>
                    <a:noFill/>
                    <a:ln>
                      <a:noFill/>
                    </a:ln>
                  </pic:spPr>
                </pic:pic>
              </a:graphicData>
            </a:graphic>
          </wp:inline>
        </w:drawing>
      </w:r>
    </w:p>
    <w:p>
      <w:r>
        <w:t xml:space="preserve">Figure 8. Feature importance for best performing model: random forest classifier with 50 estimators using Gini impurity criterion. </w:t>
      </w:r>
    </w:p>
    <w:p>
      <w:pPr>
        <w:pStyle w:val="2"/>
      </w:pPr>
      <w:r>
        <w:t>6 Summary, conclusions and future work</w:t>
      </w:r>
    </w:p>
    <w:p>
      <w:r>
        <w:t xml:space="preserve">Microsimulation models present the latest generation of integrated land use and transportation models and are well suited to analyze the complex interaction of transportation and land use. New data sources that appear with the increased digitization of human activity present opportunities to look at urban processes at unprecedented spatial and temporal scale, and thus possess a lot of value for design and validation of integrated urban models and for longitudinal studies concerned with evolution of urban form. Introduction of </w:t>
      </w:r>
      <w:ins w:id="98" w:author="Eric J. Miller" w:date="2019-11-02T20:59:00Z">
        <w:r>
          <w:rPr/>
          <w:t xml:space="preserve">the </w:t>
        </w:r>
      </w:ins>
      <w:r>
        <w:t>POLARIS electronic land registration system by the Province of Ontario in 1985 le</w:t>
      </w:r>
      <w:del w:id="99" w:author="Eric J. Miller" w:date="2019-11-02T20:59:00Z">
        <w:r>
          <w:rPr/>
          <w:delText>a</w:delText>
        </w:r>
      </w:del>
      <w:r>
        <w:t>d to the creation of an extensive dataset of real estate transactions by Teranet Enterprises Inc.</w:t>
      </w:r>
    </w:p>
    <w:p>
      <w:r>
        <w:t xml:space="preserve">However, despite having very high spatial and temporal resolution, </w:t>
      </w:r>
      <w:ins w:id="100" w:author="Eric J. Miller" w:date="2019-11-02T20:59:00Z">
        <w:r>
          <w:rPr/>
          <w:t xml:space="preserve">the </w:t>
        </w:r>
      </w:ins>
      <w:r>
        <w:t>available version of Teranet’s dataset suffered from severe lack of features describing each individual transaction.</w:t>
      </w:r>
    </w:p>
    <w:p/>
    <w:p>
      <w:r>
        <w:t xml:space="preserve">One of the major attributes missing from Teranet data was the type of property being transacted, or land use information for the parcel where a transaction is recorded. Along with selected Census and TTS variables, detailed parcel-level land use from the Department of Geography and DMTI land use data have been spatially joined to each Teranet record. However, since both of these data sources have their limitations, detailed land use data from </w:t>
      </w:r>
      <w:ins w:id="101" w:author="Eric J. Miller" w:date="2019-11-02T21:00:00Z">
        <w:r>
          <w:rPr/>
          <w:t xml:space="preserve">the University of Toronto </w:t>
        </w:r>
      </w:ins>
      <w:r>
        <w:t>Department of Geography has been used to train an algorithm capable of classifying land use based on the housing market dynamics; this way, land use information can be made available for each Teranet record for the full timespan covered by the Longitudinal Housing Market Research conducted by UTTRI.</w:t>
      </w:r>
    </w:p>
    <w:p/>
    <w:p>
      <w:r>
        <w:t>To augment Teranet’s dataset, new variables were engineered from its native attributes to capture the housing market dynamics at the parcel level. To augment Teranet data with demographic and transport information, the new Teranet features were spatially and temporally joined with Census and TTS variables recorded at the level of a Dissemination Area and TAZ zone, respectively. Finally, the augmented Teranet dataset has been tested with machine learning algorithms, attempting to classify land use for each Teranet record within the span of Census / TTS variables, thus recognizing land use changes with time.</w:t>
      </w:r>
    </w:p>
    <w:p/>
    <w:p>
      <w:r>
        <w:t>The new features engineered from native Teranet attributes have shown to have strong predictive power when classifying land use. When joined with Census variables at the level of Dissemination Areas, new features engineered from Teranet’s dataset allowed the classification of land use with a high level of accuracy. A random forest model was trained using a random 70% sample of all Teranet records with new features from 2011 to 2014 stratified by target classes (“condo”, “house”, or “other”); the model achieved 97% of accuracy on the test subset composed of the remaining 30% of records from 2011 and 2014. Tree-based models did show some degree of overfitting and could benefit from further increase in the size of training data, as indicated by their learning and validation curves.</w:t>
      </w:r>
    </w:p>
    <w:p/>
    <w:p>
      <w:r>
        <w:t>Features engineered from native Teranet attributes that capture price ratios to median and frequency of transactions from a coordinate pair have strong predictive power for land use classes, as indicated by feature selection techniques and model coefficients. This workflow could be further improved by joining more Census / TTS variables to engineer new features; target classes also could be redefined to allow</w:t>
      </w:r>
    </w:p>
    <w:p>
      <w:r>
        <w:t>more meaningful classification. In addition, results of the classification performed by this workflow need to be investigated. A map produced with counts of misclassified Teranet records per DA shows that errors seem to be highly concentrated and correspond to high-frequency transactions, such as condos</w:t>
      </w:r>
    </w:p>
    <w:p>
      <w:r>
        <w:t xml:space="preserve">and mixed-use properties. Augmented Teranet dataset with land use produced by the classification algorithm, along with related Census and TTS tables, has been transformed into a relational database to facilitate ease of access by a broader group of specialists. </w:t>
      </w:r>
    </w:p>
    <w:p>
      <w:pPr>
        <w:pStyle w:val="2"/>
        <w:rPr>
          <w:ins w:id="102" w:author="stepan" w:date="2019-11-15T09:56:12Z"/>
        </w:rPr>
      </w:pPr>
      <w:ins w:id="103" w:author="stepan" w:date="2019-11-15T09:55:54Z">
        <w:r>
          <w:rPr>
            <w:rFonts w:hint="default"/>
            <w:lang w:val="en"/>
          </w:rPr>
          <w:t>Ac</w:t>
        </w:r>
      </w:ins>
      <w:ins w:id="104" w:author="stepan" w:date="2019-11-15T09:55:55Z">
        <w:r>
          <w:rPr>
            <w:rFonts w:hint="default"/>
            <w:lang w:val="en"/>
          </w:rPr>
          <w:t>know</w:t>
        </w:r>
      </w:ins>
      <w:ins w:id="105" w:author="stepan" w:date="2019-11-15T09:55:56Z">
        <w:r>
          <w:rPr>
            <w:rFonts w:hint="default"/>
            <w:lang w:val="en"/>
          </w:rPr>
          <w:t>le</w:t>
        </w:r>
      </w:ins>
      <w:ins w:id="106" w:author="stepan" w:date="2019-11-15T09:56:45Z">
        <w:r>
          <w:rPr>
            <w:rFonts w:hint="default"/>
            <w:lang w:val="en"/>
          </w:rPr>
          <w:t>d</w:t>
        </w:r>
      </w:ins>
      <w:ins w:id="107" w:author="stepan" w:date="2019-11-15T09:55:56Z">
        <w:r>
          <w:rPr>
            <w:rFonts w:hint="default"/>
            <w:lang w:val="en"/>
          </w:rPr>
          <w:t>g</w:t>
        </w:r>
      </w:ins>
      <w:ins w:id="108" w:author="stepan" w:date="2019-11-15T09:55:57Z">
        <w:r>
          <w:rPr>
            <w:rFonts w:hint="default"/>
            <w:lang w:val="en"/>
          </w:rPr>
          <w:t>ements</w:t>
        </w:r>
      </w:ins>
    </w:p>
    <w:p>
      <w:pPr>
        <w:keepNext w:val="0"/>
        <w:keepLines w:val="0"/>
        <w:widowControl/>
        <w:suppressLineNumbers w:val="0"/>
        <w:jc w:val="left"/>
        <w:rPr>
          <w:ins w:id="109" w:author="stepan" w:date="2019-11-15T09:56:36Z"/>
        </w:rPr>
      </w:pPr>
      <w:ins w:id="110" w:author="stepan" w:date="2019-11-15T09:56:36Z">
        <w:r>
          <w:rPr>
            <w:rFonts w:ascii="sans-serif" w:hAnsi="sans-serif" w:eastAsia="SimSun" w:cs="sans-serif"/>
            <w:i w:val="0"/>
            <w:caps w:val="0"/>
            <w:color w:val="660099"/>
            <w:spacing w:val="0"/>
            <w:kern w:val="0"/>
            <w:sz w:val="24"/>
            <w:szCs w:val="24"/>
            <w:u w:val="single"/>
            <w:shd w:val="clear" w:fill="FFFFFF"/>
            <w:lang w:val="en-US" w:eastAsia="zh-CN" w:bidi="ar"/>
          </w:rPr>
          <w:fldChar w:fldCharType="begin"/>
        </w:r>
      </w:ins>
      <w:ins w:id="111" w:author="stepan" w:date="2019-11-15T09:56:36Z">
        <w:r>
          <w:rPr>
            <w:rFonts w:ascii="sans-serif" w:hAnsi="sans-serif" w:eastAsia="SimSun" w:cs="sans-serif"/>
            <w:i w:val="0"/>
            <w:caps w:val="0"/>
            <w:color w:val="660099"/>
            <w:spacing w:val="0"/>
            <w:kern w:val="0"/>
            <w:sz w:val="24"/>
            <w:szCs w:val="24"/>
            <w:u w:val="single"/>
            <w:shd w:val="clear" w:fill="FFFFFF"/>
            <w:lang w:val="en-US" w:eastAsia="zh-CN" w:bidi="ar"/>
          </w:rPr>
          <w:instrText xml:space="preserve"> HYPERLINK "https://elc.polyu.edu.hk/FYP/html/ack.htm" </w:instrText>
        </w:r>
      </w:ins>
      <w:ins w:id="112" w:author="stepan" w:date="2019-11-15T09:56:36Z">
        <w:r>
          <w:rPr>
            <w:rFonts w:ascii="sans-serif" w:hAnsi="sans-serif" w:eastAsia="SimSun" w:cs="sans-serif"/>
            <w:i w:val="0"/>
            <w:caps w:val="0"/>
            <w:color w:val="660099"/>
            <w:spacing w:val="0"/>
            <w:kern w:val="0"/>
            <w:sz w:val="24"/>
            <w:szCs w:val="24"/>
            <w:u w:val="single"/>
            <w:shd w:val="clear" w:fill="FFFFFF"/>
            <w:lang w:val="en-US" w:eastAsia="zh-CN" w:bidi="ar"/>
          </w:rPr>
          <w:fldChar w:fldCharType="separate"/>
        </w:r>
      </w:ins>
    </w:p>
    <w:p>
      <w:pPr>
        <w:keepNext w:val="0"/>
        <w:keepLines w:val="0"/>
        <w:rPr>
          <w:ins w:id="113" w:author="stepan" w:date="2019-11-15T09:55:51Z"/>
        </w:rPr>
      </w:pPr>
      <w:ins w:id="114" w:author="stepan" w:date="2019-11-15T09:56:36Z">
        <w:r>
          <w:rPr>
            <w:rFonts w:hint="default" w:ascii="sans-serif" w:hAnsi="sans-serif" w:eastAsia="SimSun" w:cs="sans-serif"/>
            <w:i w:val="0"/>
            <w:caps w:val="0"/>
            <w:color w:val="660099"/>
            <w:spacing w:val="0"/>
            <w:kern w:val="0"/>
            <w:sz w:val="24"/>
            <w:szCs w:val="24"/>
            <w:u w:val="single"/>
            <w:shd w:val="clear" w:fill="FFFFFF"/>
            <w:lang w:val="en-US" w:eastAsia="zh-CN" w:bidi="ar"/>
          </w:rPr>
          <w:fldChar w:fldCharType="end"/>
        </w:r>
      </w:ins>
      <w:ins w:id="115" w:author="stepan" w:date="2019-11-15T09:57:08Z">
        <w:r>
          <w:rPr>
            <w:rFonts w:ascii="sans-serif" w:hAnsi="sans-serif" w:eastAsia="SimSun" w:cs="sans-serif"/>
            <w:i w:val="0"/>
            <w:caps w:val="0"/>
            <w:color w:val="1F497D"/>
            <w:spacing w:val="0"/>
            <w:kern w:val="0"/>
            <w:sz w:val="22"/>
            <w:szCs w:val="22"/>
            <w:shd w:val="clear" w:fill="FFFFFF"/>
            <w:lang w:val="en-US" w:eastAsia="zh-CN" w:bidi="ar"/>
          </w:rPr>
          <w:t>The research reported in this paper was supported by an Ontario Research Fund Research Excellence Round 7 grant, a Natural Sciences and Engineering Research Council Discovery grant, and Teranet Enterprises Inc. The contributions of Dena Kasraian, Shivani Raghav and JeiLan Xu to the work are gratefully acknowledged. And we thank Profs. Andre Sorensen and Paul Hess for providing access to their parcel land use dataset.</w:t>
        </w:r>
      </w:ins>
      <w:bookmarkStart w:id="0" w:name="_GoBack"/>
      <w:bookmarkEnd w:id="0"/>
    </w:p>
    <w:p>
      <w:pPr>
        <w:pStyle w:val="2"/>
      </w:pPr>
      <w:r>
        <w:t>References</w:t>
      </w:r>
    </w:p>
    <w:p/>
    <w:p>
      <w:pPr>
        <w:widowControl w:val="0"/>
        <w:autoSpaceDE w:val="0"/>
        <w:autoSpaceDN w:val="0"/>
        <w:adjustRightInd w:val="0"/>
        <w:ind w:left="480" w:hanging="480"/>
        <w:rPr>
          <w:rFonts w:ascii="Arial" w:hAnsi="Arial" w:cs="Arial"/>
          <w:sz w:val="26"/>
        </w:rPr>
      </w:pPr>
      <w:r>
        <w:rPr>
          <w:rFonts w:ascii="Arial" w:hAnsi="Arial" w:cs="Arial"/>
        </w:rPr>
        <w:fldChar w:fldCharType="begin" w:fldLock="1"/>
      </w:r>
      <w:r>
        <w:rPr>
          <w:rFonts w:ascii="Arial" w:hAnsi="Arial" w:cs="Arial"/>
        </w:rPr>
        <w:instrText xml:space="preserve">ADDIN Mendeley Bibliography CSL_BIBLIOGRAPHY </w:instrText>
      </w:r>
      <w:r>
        <w:rPr>
          <w:rFonts w:ascii="Arial" w:hAnsi="Arial" w:cs="Arial"/>
        </w:rPr>
        <w:fldChar w:fldCharType="separate"/>
      </w:r>
      <w:r>
        <w:rPr>
          <w:rFonts w:ascii="Arial" w:hAnsi="Arial" w:cs="Arial"/>
          <w:sz w:val="26"/>
        </w:rPr>
        <w:t xml:space="preserve">Arribas-Bel, Daniel. 2014. “Accidental, Open and Everywhere: Emerging Data Sources for the Understanding of Cities.” </w:t>
      </w:r>
      <w:r>
        <w:rPr>
          <w:rFonts w:ascii="Arial" w:hAnsi="Arial" w:cs="Arial"/>
          <w:i/>
          <w:iCs/>
          <w:sz w:val="26"/>
        </w:rPr>
        <w:t>Applied Geography</w:t>
      </w:r>
      <w:r>
        <w:rPr>
          <w:rFonts w:ascii="Arial" w:hAnsi="Arial" w:cs="Arial"/>
          <w:sz w:val="26"/>
        </w:rPr>
        <w:t xml:space="preserve"> 49: 45–53. http://dx.doi.org/10.1016/j.apgeog.2013.09.012.</w:t>
      </w:r>
    </w:p>
    <w:p>
      <w:pPr>
        <w:widowControl w:val="0"/>
        <w:autoSpaceDE w:val="0"/>
        <w:autoSpaceDN w:val="0"/>
        <w:adjustRightInd w:val="0"/>
        <w:ind w:left="480" w:hanging="480"/>
        <w:rPr>
          <w:rFonts w:ascii="Arial" w:hAnsi="Arial" w:cs="Arial"/>
          <w:sz w:val="26"/>
        </w:rPr>
      </w:pPr>
    </w:p>
    <w:p>
      <w:pPr>
        <w:widowControl w:val="0"/>
        <w:autoSpaceDE w:val="0"/>
        <w:autoSpaceDN w:val="0"/>
        <w:adjustRightInd w:val="0"/>
        <w:ind w:left="480" w:hanging="480"/>
        <w:rPr>
          <w:rFonts w:ascii="Arial" w:hAnsi="Arial" w:cs="Arial"/>
          <w:sz w:val="26"/>
        </w:rPr>
      </w:pPr>
      <w:r>
        <w:rPr>
          <w:rFonts w:ascii="Arial" w:hAnsi="Arial" w:cs="Arial"/>
          <w:sz w:val="26"/>
        </w:rPr>
        <w:t xml:space="preserve">Ashby, Bess. 2018. </w:t>
      </w:r>
      <w:r>
        <w:rPr>
          <w:rFonts w:ascii="Arial" w:hAnsi="Arial" w:cs="Arial"/>
          <w:i/>
          <w:iCs/>
          <w:sz w:val="26"/>
        </w:rPr>
        <w:t>TTS 2016 City of Toronto Summary by Ward</w:t>
      </w:r>
      <w:r>
        <w:rPr>
          <w:rFonts w:ascii="Arial" w:hAnsi="Arial" w:cs="Arial"/>
          <w:sz w:val="26"/>
        </w:rPr>
        <w:t>. Toronto. http://dmg.utoronto.ca/pdf/tts/2016/2016TTS_Summaries_Toronto_Wards.pdf.</w:t>
      </w:r>
    </w:p>
    <w:p>
      <w:pPr>
        <w:widowControl w:val="0"/>
        <w:autoSpaceDE w:val="0"/>
        <w:autoSpaceDN w:val="0"/>
        <w:adjustRightInd w:val="0"/>
        <w:ind w:left="480" w:hanging="480"/>
        <w:rPr>
          <w:rFonts w:ascii="Arial" w:hAnsi="Arial" w:cs="Arial"/>
          <w:sz w:val="26"/>
        </w:rPr>
      </w:pPr>
    </w:p>
    <w:p>
      <w:pPr>
        <w:widowControl w:val="0"/>
        <w:autoSpaceDE w:val="0"/>
        <w:autoSpaceDN w:val="0"/>
        <w:adjustRightInd w:val="0"/>
        <w:ind w:left="480" w:hanging="480"/>
        <w:rPr>
          <w:rFonts w:ascii="Arial" w:hAnsi="Arial" w:cs="Arial"/>
          <w:sz w:val="26"/>
        </w:rPr>
      </w:pPr>
      <w:r>
        <w:rPr>
          <w:rFonts w:ascii="Arial" w:hAnsi="Arial" w:cs="Arial"/>
          <w:sz w:val="26"/>
        </w:rPr>
        <w:t xml:space="preserve">Chen, Cynthia et al. 2016. “The Promises of Big Data and Small Data for Travel Behavior (Aka Human Mobility) Analysis.” </w:t>
      </w:r>
      <w:r>
        <w:rPr>
          <w:rFonts w:ascii="Arial" w:hAnsi="Arial" w:cs="Arial"/>
          <w:i/>
          <w:iCs/>
          <w:sz w:val="26"/>
        </w:rPr>
        <w:t>Transportation Research Part C: Emerging Technologies</w:t>
      </w:r>
      <w:r>
        <w:rPr>
          <w:rFonts w:ascii="Arial" w:hAnsi="Arial" w:cs="Arial"/>
          <w:sz w:val="26"/>
        </w:rPr>
        <w:t>.</w:t>
      </w:r>
    </w:p>
    <w:p>
      <w:pPr>
        <w:widowControl w:val="0"/>
        <w:autoSpaceDE w:val="0"/>
        <w:autoSpaceDN w:val="0"/>
        <w:adjustRightInd w:val="0"/>
        <w:ind w:left="480" w:hanging="480"/>
        <w:rPr>
          <w:rFonts w:ascii="Arial" w:hAnsi="Arial" w:cs="Arial"/>
          <w:sz w:val="26"/>
        </w:rPr>
      </w:pPr>
      <w:r>
        <w:rPr>
          <w:rFonts w:ascii="Arial" w:hAnsi="Arial" w:cs="Arial"/>
          <w:sz w:val="26"/>
        </w:rPr>
        <w:t xml:space="preserve">Data Management Group. 2014. “Data Management Group at the University of Toronto Transportation Research Institute.” </w:t>
      </w:r>
      <w:r>
        <w:rPr>
          <w:rFonts w:ascii="Arial" w:hAnsi="Arial" w:cs="Arial"/>
          <w:i/>
          <w:iCs/>
          <w:sz w:val="26"/>
        </w:rPr>
        <w:t>http://dmg.utoronto.ca</w:t>
      </w:r>
      <w:r>
        <w:rPr>
          <w:rFonts w:ascii="Arial" w:hAnsi="Arial" w:cs="Arial"/>
          <w:sz w:val="26"/>
        </w:rPr>
        <w:t>. http://dmg.utoronto.ca.</w:t>
      </w:r>
    </w:p>
    <w:p>
      <w:pPr>
        <w:widowControl w:val="0"/>
        <w:autoSpaceDE w:val="0"/>
        <w:autoSpaceDN w:val="0"/>
        <w:adjustRightInd w:val="0"/>
        <w:ind w:left="480" w:hanging="480"/>
        <w:rPr>
          <w:rFonts w:ascii="Arial" w:hAnsi="Arial" w:cs="Arial"/>
          <w:sz w:val="26"/>
        </w:rPr>
      </w:pPr>
    </w:p>
    <w:p>
      <w:pPr>
        <w:widowControl w:val="0"/>
        <w:autoSpaceDE w:val="0"/>
        <w:autoSpaceDN w:val="0"/>
        <w:adjustRightInd w:val="0"/>
        <w:ind w:left="480" w:hanging="480"/>
        <w:rPr>
          <w:rFonts w:ascii="Arial" w:hAnsi="Arial" w:cs="Arial"/>
          <w:sz w:val="26"/>
        </w:rPr>
      </w:pPr>
      <w:r>
        <w:rPr>
          <w:rFonts w:ascii="Arial" w:hAnsi="Arial" w:cs="Arial"/>
          <w:sz w:val="26"/>
        </w:rPr>
        <w:t xml:space="preserve">———. 2019. “Survey Boundary Files.” </w:t>
      </w:r>
      <w:r>
        <w:rPr>
          <w:rFonts w:ascii="Arial" w:hAnsi="Arial" w:cs="Arial"/>
          <w:i/>
          <w:iCs/>
          <w:sz w:val="26"/>
        </w:rPr>
        <w:t>http://dmg.utoronto.ca</w:t>
      </w:r>
      <w:r>
        <w:rPr>
          <w:rFonts w:ascii="Arial" w:hAnsi="Arial" w:cs="Arial"/>
          <w:sz w:val="26"/>
        </w:rPr>
        <w:t>. http://dmg.utoronto.ca/survey-boundary-files.</w:t>
      </w:r>
    </w:p>
    <w:p>
      <w:pPr>
        <w:widowControl w:val="0"/>
        <w:autoSpaceDE w:val="0"/>
        <w:autoSpaceDN w:val="0"/>
        <w:adjustRightInd w:val="0"/>
        <w:ind w:left="480" w:hanging="480"/>
        <w:rPr>
          <w:rFonts w:ascii="Arial" w:hAnsi="Arial" w:cs="Arial"/>
          <w:sz w:val="26"/>
        </w:rPr>
      </w:pPr>
    </w:p>
    <w:p>
      <w:pPr>
        <w:widowControl w:val="0"/>
        <w:autoSpaceDE w:val="0"/>
        <w:autoSpaceDN w:val="0"/>
        <w:adjustRightInd w:val="0"/>
        <w:ind w:left="480" w:hanging="480"/>
        <w:rPr>
          <w:rFonts w:ascii="Arial" w:hAnsi="Arial" w:cs="Arial"/>
          <w:sz w:val="26"/>
        </w:rPr>
      </w:pPr>
      <w:r>
        <w:rPr>
          <w:rFonts w:ascii="Arial" w:hAnsi="Arial" w:cs="Arial"/>
          <w:sz w:val="26"/>
        </w:rPr>
        <w:t>DMTI Spatial Inc. 2014. “CanMap ® RouteLogistics User Manual V2014.2.” (2014.2): 1–130. www.dmtispatial.com A.</w:t>
      </w:r>
    </w:p>
    <w:p>
      <w:pPr>
        <w:widowControl w:val="0"/>
        <w:autoSpaceDE w:val="0"/>
        <w:autoSpaceDN w:val="0"/>
        <w:adjustRightInd w:val="0"/>
        <w:ind w:left="480" w:hanging="480"/>
        <w:rPr>
          <w:rFonts w:ascii="Arial" w:hAnsi="Arial" w:cs="Arial"/>
          <w:sz w:val="26"/>
        </w:rPr>
      </w:pPr>
    </w:p>
    <w:p>
      <w:pPr>
        <w:widowControl w:val="0"/>
        <w:autoSpaceDE w:val="0"/>
        <w:autoSpaceDN w:val="0"/>
        <w:adjustRightInd w:val="0"/>
        <w:ind w:left="480" w:hanging="480"/>
        <w:rPr>
          <w:rFonts w:ascii="Arial" w:hAnsi="Arial" w:cs="Arial"/>
          <w:sz w:val="26"/>
        </w:rPr>
      </w:pPr>
      <w:r>
        <w:rPr>
          <w:rFonts w:ascii="Arial" w:hAnsi="Arial" w:cs="Arial"/>
          <w:sz w:val="26"/>
        </w:rPr>
        <w:t xml:space="preserve">Iacono, Michael, David Levinson, and Ahmed El-Geneidy. 2008. “Models of Transportation and Land Use Change: A Guide to the Territory.” </w:t>
      </w:r>
      <w:r>
        <w:rPr>
          <w:rFonts w:ascii="Arial" w:hAnsi="Arial" w:cs="Arial"/>
          <w:i/>
          <w:iCs/>
          <w:sz w:val="26"/>
        </w:rPr>
        <w:t>Journal of Planning Literature</w:t>
      </w:r>
      <w:r>
        <w:rPr>
          <w:rFonts w:ascii="Arial" w:hAnsi="Arial" w:cs="Arial"/>
          <w:sz w:val="26"/>
        </w:rPr>
        <w:t>.</w:t>
      </w:r>
    </w:p>
    <w:p>
      <w:pPr>
        <w:widowControl w:val="0"/>
        <w:autoSpaceDE w:val="0"/>
        <w:autoSpaceDN w:val="0"/>
        <w:adjustRightInd w:val="0"/>
        <w:ind w:left="480" w:hanging="480"/>
        <w:rPr>
          <w:rFonts w:ascii="Arial" w:hAnsi="Arial" w:cs="Arial"/>
          <w:sz w:val="26"/>
        </w:rPr>
      </w:pPr>
    </w:p>
    <w:p>
      <w:pPr>
        <w:widowControl w:val="0"/>
        <w:autoSpaceDE w:val="0"/>
        <w:autoSpaceDN w:val="0"/>
        <w:adjustRightInd w:val="0"/>
        <w:ind w:left="480" w:hanging="480"/>
        <w:rPr>
          <w:rFonts w:ascii="Arial" w:hAnsi="Arial" w:cs="Arial"/>
          <w:sz w:val="26"/>
        </w:rPr>
      </w:pPr>
      <w:r>
        <w:rPr>
          <w:rFonts w:ascii="Arial" w:hAnsi="Arial" w:cs="Arial"/>
          <w:sz w:val="26"/>
        </w:rPr>
        <w:t xml:space="preserve">Kelly, Eric Damian. 1994. “The Transportation Land Use Link.” </w:t>
      </w:r>
      <w:r>
        <w:rPr>
          <w:rFonts w:ascii="Arial" w:hAnsi="Arial" w:cs="Arial"/>
          <w:i/>
          <w:iCs/>
          <w:sz w:val="26"/>
        </w:rPr>
        <w:t>Journal of Planning Literature</w:t>
      </w:r>
      <w:r>
        <w:rPr>
          <w:rFonts w:ascii="Arial" w:hAnsi="Arial" w:cs="Arial"/>
          <w:sz w:val="26"/>
        </w:rPr>
        <w:t xml:space="preserve"> 9(2): p.128-145. https://journals-sagepub-com.myaccess.library.utoronto.ca/doi/10.1177/088541229400900202.</w:t>
      </w:r>
    </w:p>
    <w:p>
      <w:pPr>
        <w:widowControl w:val="0"/>
        <w:autoSpaceDE w:val="0"/>
        <w:autoSpaceDN w:val="0"/>
        <w:adjustRightInd w:val="0"/>
        <w:ind w:left="480" w:hanging="480"/>
        <w:rPr>
          <w:rFonts w:ascii="Arial" w:hAnsi="Arial" w:cs="Arial"/>
          <w:sz w:val="26"/>
        </w:rPr>
      </w:pPr>
    </w:p>
    <w:p>
      <w:pPr>
        <w:widowControl w:val="0"/>
        <w:autoSpaceDE w:val="0"/>
        <w:autoSpaceDN w:val="0"/>
        <w:adjustRightInd w:val="0"/>
        <w:ind w:left="480" w:hanging="480"/>
        <w:rPr>
          <w:rFonts w:ascii="Arial" w:hAnsi="Arial" w:cs="Arial"/>
          <w:sz w:val="26"/>
        </w:rPr>
      </w:pPr>
      <w:r>
        <w:rPr>
          <w:rFonts w:ascii="Arial" w:hAnsi="Arial" w:cs="Arial"/>
          <w:sz w:val="26"/>
        </w:rPr>
        <w:t xml:space="preserve">Map and Data Library. 2019. “Canadian Census Geography (Unit) Definitions.” </w:t>
      </w:r>
      <w:r>
        <w:rPr>
          <w:rFonts w:ascii="Arial" w:hAnsi="Arial" w:cs="Arial"/>
          <w:i/>
          <w:iCs/>
          <w:sz w:val="26"/>
        </w:rPr>
        <w:t>University of Toronto</w:t>
      </w:r>
      <w:r>
        <w:rPr>
          <w:rFonts w:ascii="Arial" w:hAnsi="Arial" w:cs="Arial"/>
          <w:sz w:val="26"/>
        </w:rPr>
        <w:t>. https://mdl.library.utoronto.ca/canadian-census-geography-unit-definitions.</w:t>
      </w:r>
    </w:p>
    <w:p>
      <w:pPr>
        <w:widowControl w:val="0"/>
        <w:autoSpaceDE w:val="0"/>
        <w:autoSpaceDN w:val="0"/>
        <w:adjustRightInd w:val="0"/>
        <w:ind w:left="480" w:hanging="480"/>
        <w:rPr>
          <w:rFonts w:ascii="Arial" w:hAnsi="Arial" w:cs="Arial"/>
          <w:sz w:val="26"/>
        </w:rPr>
      </w:pPr>
    </w:p>
    <w:p>
      <w:pPr>
        <w:widowControl w:val="0"/>
        <w:autoSpaceDE w:val="0"/>
        <w:autoSpaceDN w:val="0"/>
        <w:adjustRightInd w:val="0"/>
        <w:ind w:left="480" w:hanging="480"/>
        <w:rPr>
          <w:rFonts w:ascii="Arial" w:hAnsi="Arial" w:cs="Arial"/>
          <w:sz w:val="26"/>
        </w:rPr>
      </w:pPr>
      <w:r>
        <w:rPr>
          <w:rFonts w:ascii="Arial" w:hAnsi="Arial" w:cs="Arial"/>
          <w:sz w:val="26"/>
        </w:rPr>
        <w:t xml:space="preserve">McKean, Heather, and Stella Di Cresce. 2015. </w:t>
      </w:r>
      <w:r>
        <w:rPr>
          <w:rFonts w:ascii="Arial" w:hAnsi="Arial" w:cs="Arial"/>
          <w:i/>
          <w:iCs/>
          <w:sz w:val="26"/>
        </w:rPr>
        <w:t>The International Comparative Legal Guide to: Real Estate 2015, Chapter 6: Canada</w:t>
      </w:r>
      <w:r>
        <w:rPr>
          <w:rFonts w:ascii="Arial" w:hAnsi="Arial" w:cs="Arial"/>
          <w:sz w:val="26"/>
        </w:rPr>
        <w:t>. London, UK. https://www.osler.com/osler/media/Osler/reports/real-estate/Real-Estate-Law-in-Canada.pdf.</w:t>
      </w:r>
    </w:p>
    <w:p>
      <w:pPr>
        <w:widowControl w:val="0"/>
        <w:autoSpaceDE w:val="0"/>
        <w:autoSpaceDN w:val="0"/>
        <w:adjustRightInd w:val="0"/>
        <w:ind w:left="480" w:hanging="480"/>
        <w:rPr>
          <w:rFonts w:ascii="Arial" w:hAnsi="Arial" w:cs="Arial"/>
          <w:sz w:val="26"/>
        </w:rPr>
      </w:pPr>
    </w:p>
    <w:p>
      <w:pPr>
        <w:widowControl w:val="0"/>
        <w:autoSpaceDE w:val="0"/>
        <w:autoSpaceDN w:val="0"/>
        <w:adjustRightInd w:val="0"/>
        <w:ind w:left="480" w:hanging="480"/>
        <w:rPr>
          <w:rFonts w:ascii="Arial" w:hAnsi="Arial" w:cs="Arial"/>
          <w:sz w:val="26"/>
        </w:rPr>
      </w:pPr>
      <w:r>
        <w:rPr>
          <w:rFonts w:ascii="Arial" w:hAnsi="Arial" w:cs="Arial"/>
          <w:sz w:val="26"/>
        </w:rPr>
        <w:t xml:space="preserve">Miller, Eric J. 2018. “The Case for Microsimulation Frameworks for Integrated Urban Models.” </w:t>
      </w:r>
      <w:r>
        <w:rPr>
          <w:rFonts w:ascii="Arial" w:hAnsi="Arial" w:cs="Arial"/>
          <w:i/>
          <w:iCs/>
          <w:sz w:val="26"/>
        </w:rPr>
        <w:t>Journal of Transport and Land Use</w:t>
      </w:r>
      <w:r>
        <w:rPr>
          <w:rFonts w:ascii="Arial" w:hAnsi="Arial" w:cs="Arial"/>
          <w:sz w:val="26"/>
        </w:rPr>
        <w:t xml:space="preserve"> 11(1): 1025–37.</w:t>
      </w:r>
    </w:p>
    <w:p>
      <w:pPr>
        <w:widowControl w:val="0"/>
        <w:autoSpaceDE w:val="0"/>
        <w:autoSpaceDN w:val="0"/>
        <w:adjustRightInd w:val="0"/>
        <w:ind w:left="480" w:hanging="480"/>
        <w:rPr>
          <w:rFonts w:ascii="Arial" w:hAnsi="Arial" w:cs="Arial"/>
          <w:sz w:val="26"/>
        </w:rPr>
      </w:pPr>
    </w:p>
    <w:p>
      <w:pPr>
        <w:widowControl w:val="0"/>
        <w:autoSpaceDE w:val="0"/>
        <w:autoSpaceDN w:val="0"/>
        <w:adjustRightInd w:val="0"/>
        <w:ind w:left="480" w:hanging="480"/>
        <w:rPr>
          <w:rFonts w:ascii="Arial" w:hAnsi="Arial" w:cs="Arial"/>
          <w:sz w:val="26"/>
        </w:rPr>
      </w:pPr>
      <w:r>
        <w:rPr>
          <w:rFonts w:ascii="Arial" w:hAnsi="Arial" w:cs="Arial"/>
          <w:sz w:val="26"/>
        </w:rPr>
        <w:t xml:space="preserve">———. 2019. “Travel Demand Models, The Next Generation: Boldly Going Where No-One Has Gone Before.” In </w:t>
      </w:r>
      <w:r>
        <w:rPr>
          <w:rFonts w:ascii="Arial" w:hAnsi="Arial" w:cs="Arial"/>
          <w:i/>
          <w:iCs/>
          <w:sz w:val="26"/>
        </w:rPr>
        <w:t>Mapping the Travel Behavior Genome, The Role of Disruptive Technologies, Automation and Experimentation</w:t>
      </w:r>
      <w:r>
        <w:rPr>
          <w:rFonts w:ascii="Arial" w:hAnsi="Arial" w:cs="Arial"/>
          <w:sz w:val="26"/>
        </w:rPr>
        <w:t>, eds. K.G. Goulias and A.W. Davis.</w:t>
      </w:r>
    </w:p>
    <w:p>
      <w:pPr>
        <w:widowControl w:val="0"/>
        <w:autoSpaceDE w:val="0"/>
        <w:autoSpaceDN w:val="0"/>
        <w:adjustRightInd w:val="0"/>
        <w:ind w:left="480" w:hanging="480"/>
        <w:rPr>
          <w:rFonts w:ascii="Arial" w:hAnsi="Arial" w:cs="Arial"/>
          <w:sz w:val="26"/>
        </w:rPr>
      </w:pPr>
    </w:p>
    <w:p>
      <w:pPr>
        <w:widowControl w:val="0"/>
        <w:autoSpaceDE w:val="0"/>
        <w:autoSpaceDN w:val="0"/>
        <w:adjustRightInd w:val="0"/>
        <w:ind w:left="480" w:hanging="480"/>
        <w:rPr>
          <w:rFonts w:ascii="Arial" w:hAnsi="Arial" w:cs="Arial"/>
          <w:sz w:val="26"/>
        </w:rPr>
      </w:pPr>
      <w:r>
        <w:rPr>
          <w:rFonts w:ascii="Arial" w:hAnsi="Arial" w:cs="Arial"/>
          <w:sz w:val="26"/>
        </w:rPr>
        <w:t xml:space="preserve">Miller, Eric J, David S Kriger, and John Douglas Hunt. 1998. TCRP Report 48 </w:t>
      </w:r>
      <w:r>
        <w:rPr>
          <w:rFonts w:ascii="Arial" w:hAnsi="Arial" w:cs="Arial"/>
          <w:i/>
          <w:iCs/>
          <w:sz w:val="26"/>
        </w:rPr>
        <w:t>Integrated Urban Models for Simulation of Transit and Land Use Policies Guidelines for Implementation and Use</w:t>
      </w:r>
      <w:r>
        <w:rPr>
          <w:rFonts w:ascii="Arial" w:hAnsi="Arial" w:cs="Arial"/>
          <w:sz w:val="26"/>
        </w:rPr>
        <w:t>.</w:t>
      </w:r>
    </w:p>
    <w:p>
      <w:pPr>
        <w:widowControl w:val="0"/>
        <w:autoSpaceDE w:val="0"/>
        <w:autoSpaceDN w:val="0"/>
        <w:adjustRightInd w:val="0"/>
        <w:ind w:left="480" w:hanging="480"/>
        <w:rPr>
          <w:rFonts w:ascii="Arial" w:hAnsi="Arial" w:cs="Arial"/>
          <w:sz w:val="26"/>
        </w:rPr>
      </w:pPr>
    </w:p>
    <w:p>
      <w:pPr>
        <w:widowControl w:val="0"/>
        <w:autoSpaceDE w:val="0"/>
        <w:autoSpaceDN w:val="0"/>
        <w:adjustRightInd w:val="0"/>
        <w:ind w:left="480" w:hanging="480"/>
        <w:rPr>
          <w:rFonts w:ascii="Arial" w:hAnsi="Arial" w:cs="Arial"/>
          <w:sz w:val="26"/>
        </w:rPr>
      </w:pPr>
      <w:r>
        <w:rPr>
          <w:rFonts w:ascii="Arial" w:hAnsi="Arial" w:cs="Arial"/>
          <w:sz w:val="26"/>
        </w:rPr>
        <w:t xml:space="preserve">Raschka, Sebastian, and Vahid Mirjalili. 2017. </w:t>
      </w:r>
      <w:r>
        <w:rPr>
          <w:rFonts w:ascii="Arial" w:hAnsi="Arial" w:cs="Arial"/>
          <w:i/>
          <w:iCs/>
          <w:sz w:val="26"/>
        </w:rPr>
        <w:t>Python Machine Learning, 2nd Ed.</w:t>
      </w:r>
      <w:r>
        <w:rPr>
          <w:rFonts w:ascii="Arial" w:hAnsi="Arial" w:cs="Arial"/>
          <w:sz w:val="26"/>
        </w:rPr>
        <w:t xml:space="preserve"> 2nd ed. Birmingham, UK: Packt Publishing.</w:t>
      </w:r>
    </w:p>
    <w:p>
      <w:pPr>
        <w:widowControl w:val="0"/>
        <w:autoSpaceDE w:val="0"/>
        <w:autoSpaceDN w:val="0"/>
        <w:adjustRightInd w:val="0"/>
        <w:ind w:left="480" w:hanging="480"/>
        <w:rPr>
          <w:ins w:id="116" w:author="Eric J. Miller" w:date="2019-11-02T21:01:00Z"/>
          <w:rFonts w:ascii="Arial" w:hAnsi="Arial" w:cs="Arial"/>
          <w:sz w:val="26"/>
        </w:rPr>
      </w:pPr>
    </w:p>
    <w:p>
      <w:pPr>
        <w:widowControl w:val="0"/>
        <w:autoSpaceDE w:val="0"/>
        <w:autoSpaceDN w:val="0"/>
        <w:adjustRightInd w:val="0"/>
        <w:ind w:left="480" w:hanging="480"/>
        <w:rPr>
          <w:rFonts w:ascii="Arial" w:hAnsi="Arial" w:cs="Arial"/>
          <w:sz w:val="26"/>
        </w:rPr>
      </w:pPr>
      <w:r>
        <w:rPr>
          <w:rFonts w:ascii="Arial" w:hAnsi="Arial" w:cs="Arial"/>
          <w:sz w:val="26"/>
        </w:rPr>
        <w:t xml:space="preserve">Statistics Canada. 2015. “Dissemination Area (DA).” </w:t>
      </w:r>
      <w:r>
        <w:rPr>
          <w:rFonts w:ascii="Arial" w:hAnsi="Arial" w:cs="Arial"/>
          <w:i/>
          <w:iCs/>
          <w:sz w:val="26"/>
        </w:rPr>
        <w:t>Census Program Reference materials, 2011 Census Dictionary</w:t>
      </w:r>
      <w:r>
        <w:rPr>
          <w:rFonts w:ascii="Arial" w:hAnsi="Arial" w:cs="Arial"/>
          <w:sz w:val="26"/>
        </w:rPr>
        <w:t>. https://www12.statcan.gc.ca/census-recensement/2011/ref/dict/geo021-eng.cfm.</w:t>
      </w:r>
    </w:p>
    <w:p>
      <w:pPr>
        <w:widowControl w:val="0"/>
        <w:autoSpaceDE w:val="0"/>
        <w:autoSpaceDN w:val="0"/>
        <w:adjustRightInd w:val="0"/>
        <w:ind w:left="480" w:hanging="480"/>
        <w:rPr>
          <w:rFonts w:ascii="Arial" w:hAnsi="Arial" w:cs="Arial"/>
          <w:sz w:val="26"/>
        </w:rPr>
      </w:pPr>
    </w:p>
    <w:p>
      <w:pPr>
        <w:widowControl w:val="0"/>
        <w:autoSpaceDE w:val="0"/>
        <w:autoSpaceDN w:val="0"/>
        <w:adjustRightInd w:val="0"/>
        <w:ind w:left="480" w:hanging="480"/>
        <w:rPr>
          <w:rFonts w:ascii="Arial" w:hAnsi="Arial" w:cs="Arial"/>
          <w:sz w:val="26"/>
        </w:rPr>
      </w:pPr>
      <w:r>
        <w:rPr>
          <w:rFonts w:ascii="Arial" w:hAnsi="Arial" w:cs="Arial"/>
          <w:sz w:val="26"/>
        </w:rPr>
        <w:t xml:space="preserve">———. 2018. “Hierarchy of Standard Geographic Units.” </w:t>
      </w:r>
      <w:r>
        <w:rPr>
          <w:rFonts w:ascii="Arial" w:hAnsi="Arial" w:cs="Arial"/>
          <w:i/>
          <w:iCs/>
          <w:sz w:val="26"/>
        </w:rPr>
        <w:t>Illustrated Glossary 92-195-X</w:t>
      </w:r>
      <w:r>
        <w:rPr>
          <w:rFonts w:ascii="Arial" w:hAnsi="Arial" w:cs="Arial"/>
          <w:sz w:val="26"/>
        </w:rPr>
        <w:t>. https://www150.statcan.gc.ca/n1/pub/92-195-x/2011001/other-autre/hierarch/h-eng.htm.</w:t>
      </w:r>
    </w:p>
    <w:p>
      <w:pPr>
        <w:widowControl w:val="0"/>
        <w:autoSpaceDE w:val="0"/>
        <w:autoSpaceDN w:val="0"/>
        <w:adjustRightInd w:val="0"/>
        <w:ind w:left="480" w:hanging="480"/>
        <w:rPr>
          <w:rFonts w:ascii="Arial" w:hAnsi="Arial" w:cs="Arial"/>
          <w:sz w:val="26"/>
        </w:rPr>
      </w:pPr>
    </w:p>
    <w:p>
      <w:pPr>
        <w:widowControl w:val="0"/>
        <w:autoSpaceDE w:val="0"/>
        <w:autoSpaceDN w:val="0"/>
        <w:adjustRightInd w:val="0"/>
        <w:ind w:left="480" w:hanging="480"/>
        <w:rPr>
          <w:rFonts w:ascii="Arial" w:hAnsi="Arial" w:cs="Arial"/>
          <w:sz w:val="26"/>
        </w:rPr>
      </w:pPr>
      <w:r>
        <w:rPr>
          <w:rFonts w:ascii="Arial" w:hAnsi="Arial" w:cs="Arial"/>
          <w:sz w:val="26"/>
        </w:rPr>
        <w:t xml:space="preserve">Teranet Enterprises Inc. 2019. “About POLARIS, Teranet.” </w:t>
      </w:r>
      <w:r>
        <w:rPr>
          <w:rFonts w:ascii="Arial" w:hAnsi="Arial" w:cs="Arial"/>
          <w:i/>
          <w:iCs/>
          <w:sz w:val="26"/>
        </w:rPr>
        <w:t>www.teranet.ca</w:t>
      </w:r>
      <w:r>
        <w:rPr>
          <w:rFonts w:ascii="Arial" w:hAnsi="Arial" w:cs="Arial"/>
          <w:sz w:val="26"/>
        </w:rPr>
        <w:t>. https://www.teranet.ca/registry-solutions/about-polaris/.</w:t>
      </w:r>
    </w:p>
    <w:p>
      <w:pPr>
        <w:widowControl w:val="0"/>
        <w:autoSpaceDE w:val="0"/>
        <w:autoSpaceDN w:val="0"/>
        <w:adjustRightInd w:val="0"/>
        <w:ind w:left="480" w:hanging="480"/>
        <w:rPr>
          <w:rFonts w:ascii="Arial" w:hAnsi="Arial" w:cs="Arial"/>
          <w:sz w:val="26"/>
        </w:rPr>
      </w:pPr>
    </w:p>
    <w:p>
      <w:pPr>
        <w:widowControl w:val="0"/>
        <w:autoSpaceDE w:val="0"/>
        <w:autoSpaceDN w:val="0"/>
        <w:adjustRightInd w:val="0"/>
        <w:ind w:left="480" w:hanging="480"/>
        <w:rPr>
          <w:rFonts w:ascii="Arial" w:hAnsi="Arial" w:cs="Arial"/>
          <w:sz w:val="26"/>
        </w:rPr>
      </w:pPr>
      <w:r>
        <w:rPr>
          <w:rFonts w:ascii="Arial" w:hAnsi="Arial" w:cs="Arial"/>
          <w:sz w:val="26"/>
        </w:rPr>
        <w:t xml:space="preserve">The Government of Ontario. 1990. </w:t>
      </w:r>
      <w:r>
        <w:rPr>
          <w:rFonts w:ascii="Arial" w:hAnsi="Arial" w:cs="Arial"/>
          <w:i/>
          <w:iCs/>
          <w:sz w:val="26"/>
        </w:rPr>
        <w:t>Land Registration Reform Act, R.S.O. 1990, c. L.4</w:t>
      </w:r>
      <w:r>
        <w:rPr>
          <w:rFonts w:ascii="Arial" w:hAnsi="Arial" w:cs="Arial"/>
          <w:sz w:val="26"/>
        </w:rPr>
        <w:t>. Toronto: The Government of Ontario. https://www.ontario.ca/laws/statute/90l04.</w:t>
      </w:r>
    </w:p>
    <w:p>
      <w:pPr>
        <w:widowControl w:val="0"/>
        <w:autoSpaceDE w:val="0"/>
        <w:autoSpaceDN w:val="0"/>
        <w:adjustRightInd w:val="0"/>
        <w:ind w:left="480" w:hanging="480"/>
        <w:rPr>
          <w:rFonts w:ascii="Arial" w:hAnsi="Arial" w:cs="Arial"/>
          <w:sz w:val="26"/>
        </w:rPr>
      </w:pPr>
    </w:p>
    <w:p>
      <w:pPr>
        <w:widowControl w:val="0"/>
        <w:autoSpaceDE w:val="0"/>
        <w:autoSpaceDN w:val="0"/>
        <w:adjustRightInd w:val="0"/>
        <w:ind w:left="480" w:hanging="480"/>
        <w:rPr>
          <w:rFonts w:ascii="Arial" w:hAnsi="Arial" w:cs="Arial"/>
          <w:sz w:val="26"/>
        </w:rPr>
      </w:pPr>
      <w:r>
        <w:rPr>
          <w:rFonts w:ascii="Arial" w:hAnsi="Arial" w:cs="Arial"/>
          <w:sz w:val="26"/>
        </w:rPr>
        <w:t xml:space="preserve">Wolpert, David H. 1996. “The Lack of A Priori Distinctions Between Learning Algorithms.” </w:t>
      </w:r>
      <w:r>
        <w:rPr>
          <w:rFonts w:ascii="Arial" w:hAnsi="Arial" w:cs="Arial"/>
          <w:i/>
          <w:iCs/>
          <w:sz w:val="26"/>
        </w:rPr>
        <w:t>Neural Computation</w:t>
      </w:r>
      <w:r>
        <w:rPr>
          <w:rFonts w:ascii="Arial" w:hAnsi="Arial" w:cs="Arial"/>
          <w:sz w:val="26"/>
        </w:rPr>
        <w:t xml:space="preserve"> 8(7): 1391–1420.</w:t>
      </w:r>
    </w:p>
    <w:p>
      <w:pPr>
        <w:widowControl w:val="0"/>
        <w:autoSpaceDE w:val="0"/>
        <w:autoSpaceDN w:val="0"/>
        <w:adjustRightInd w:val="0"/>
        <w:ind w:left="480" w:hanging="480"/>
        <w:rPr>
          <w:rFonts w:ascii="Arial" w:hAnsi="Arial" w:cs="Arial"/>
          <w:sz w:val="26"/>
        </w:rPr>
      </w:pPr>
    </w:p>
    <w:p>
      <w:pPr>
        <w:widowControl w:val="0"/>
        <w:autoSpaceDE w:val="0"/>
        <w:autoSpaceDN w:val="0"/>
        <w:adjustRightInd w:val="0"/>
        <w:ind w:left="480" w:hanging="480"/>
        <w:rPr>
          <w:rFonts w:ascii="Arial" w:hAnsi="Arial" w:cs="Arial"/>
          <w:sz w:val="26"/>
        </w:rPr>
      </w:pPr>
      <w:r>
        <w:rPr>
          <w:rFonts w:ascii="Arial" w:hAnsi="Arial" w:cs="Arial"/>
          <w:sz w:val="26"/>
        </w:rPr>
        <w:t xml:space="preserve">Wolpert, David H, and William G Macready. 1997. 1 IEEE TRANSACTIONS ON EVOLUTIONARY COMPUTATION </w:t>
      </w:r>
      <w:r>
        <w:rPr>
          <w:rFonts w:ascii="Arial" w:hAnsi="Arial" w:cs="Arial"/>
          <w:i/>
          <w:iCs/>
          <w:sz w:val="26"/>
        </w:rPr>
        <w:t>No Free Lunch Theorems for Optimization</w:t>
      </w:r>
      <w:r>
        <w:rPr>
          <w:rFonts w:ascii="Arial" w:hAnsi="Arial" w:cs="Arial"/>
          <w:sz w:val="26"/>
        </w:rPr>
        <w:t>. https://ti.arc.nasa.gov/m/profile/dhw/papers/78.pdf.</w:t>
      </w:r>
    </w:p>
    <w:p>
      <w:r>
        <w:rPr>
          <w:rFonts w:ascii="Arial" w:hAnsi="Arial" w:cs="Arial"/>
        </w:rPr>
        <w:fldChar w:fldCharType="end"/>
      </w:r>
    </w:p>
    <w:sectPr>
      <w:pgSz w:w="12240" w:h="15840"/>
      <w:pgMar w:top="1440" w:right="1800" w:bottom="1440" w:left="1800" w:header="720" w:footer="720"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Eric J. Miller" w:date="2019-11-02T20:37:00Z" w:initials="">
    <w:p w14:paraId="6F858A1F">
      <w:pPr>
        <w:pStyle w:val="7"/>
      </w:pPr>
      <w:r>
        <w:t>Current convention has the student as the lead author and the supervisor as the last author</w:t>
      </w:r>
    </w:p>
  </w:comment>
  <w:comment w:id="1" w:author="Eric J. Miller" w:date="2019-11-02T21:03:00Z" w:initials="">
    <w:p w14:paraId="7BDFF11A">
      <w:pPr>
        <w:pStyle w:val="7"/>
      </w:pPr>
    </w:p>
  </w:comment>
  <w:comment w:id="2" w:author="Eric J. Miller" w:date="2019-11-02T20:57:00Z" w:initials="">
    <w:p w14:paraId="6CF76E06">
      <w:pPr>
        <w:pStyle w:val="7"/>
      </w:pPr>
      <w:r>
        <w:t>Is it possible to not have the legend overlaid on top of the chart?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F858A1F" w15:done="0"/>
  <w15:commentEx w15:paraId="7BDFF11A" w15:done="0"/>
  <w15:commentEx w15:paraId="6CF76E0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Gubbi"/>
    <w:panose1 w:val="02040503050406030204"/>
    <w:charset w:val="86"/>
    <w:family w:val="roman"/>
    <w:pitch w:val="default"/>
    <w:sig w:usb0="00000000" w:usb1="00000000" w:usb2="00000000" w:usb3="00000000" w:csb0="0000019F" w:csb1="00000000"/>
  </w:font>
  <w:font w:name="Cambria">
    <w:altName w:val="Gubbi"/>
    <w:panose1 w:val="00000000000000000000"/>
    <w:charset w:val="00"/>
    <w:family w:val="auto"/>
    <w:pitch w:val="default"/>
    <w:sig w:usb0="00000000" w:usb1="00000000" w:usb2="00000000" w:usb3="00000000" w:csb0="00000000" w:csb1="00000000"/>
  </w:font>
  <w:font w:name="Times">
    <w:altName w:val="DejaVu Sans"/>
    <w:panose1 w:val="02020603050405020304"/>
    <w:charset w:val="00"/>
    <w:family w:val="roman"/>
    <w:pitch w:val="default"/>
    <w:sig w:usb0="00000000" w:usb1="00000000" w:usb2="00000009" w:usb3="00000000" w:csb0="000001FF" w:csb1="00000000"/>
  </w:font>
  <w:font w:name="Segoe UI">
    <w:altName w:val="Noto Naskh Arabic"/>
    <w:panose1 w:val="020B0502040204020203"/>
    <w:charset w:val="00"/>
    <w:family w:val="swiss"/>
    <w:pitch w:val="default"/>
    <w:sig w:usb0="00000000" w:usb1="00000000" w:usb2="00000029" w:usb3="00000000" w:csb0="000001DF" w:csb1="00000000"/>
  </w:font>
  <w:font w:name="Myriad Pro">
    <w:altName w:val="Gubbi"/>
    <w:panose1 w:val="00000000000000000000"/>
    <w:charset w:val="00"/>
    <w:family w:val="auto"/>
    <w:pitch w:val="default"/>
    <w:sig w:usb0="00000000" w:usb1="00000000" w:usb2="00000000" w:usb3="00000000" w:csb0="00000001" w:csb1="00000000"/>
  </w:font>
  <w:font w:name="Adobe Garamond Pro">
    <w:altName w:val="Gubbi"/>
    <w:panose1 w:val="00000000000000000000"/>
    <w:charset w:val="00"/>
    <w:family w:val="auto"/>
    <w:pitch w:val="default"/>
    <w:sig w:usb0="00000000" w:usb1="00000000" w:usb2="00000000" w:usb3="00000000" w:csb0="00000001" w:csb1="00000000"/>
  </w:font>
  <w:font w:name="Myriad Pro Semibold">
    <w:altName w:val="Gubbi"/>
    <w:panose1 w:val="00000000000000000000"/>
    <w:charset w:val="00"/>
    <w:family w:val="auto"/>
    <w:pitch w:val="default"/>
    <w:sig w:usb0="00000000" w:usb1="00000000" w:usb2="00000000" w:usb3="00000000" w:csb0="00000001" w:csb1="00000000"/>
  </w:font>
  <w:font w:name="Helvetica">
    <w:altName w:val="Arimo"/>
    <w:panose1 w:val="020B0604020202020204"/>
    <w:charset w:val="00"/>
    <w:family w:val="auto"/>
    <w:pitch w:val="default"/>
    <w:sig w:usb0="00000000" w:usb1="00000000" w:usb2="00000000" w:usb3="00000000" w:csb0="00000001" w:csb1="00000000"/>
  </w:font>
  <w:font w:name="Gubbi">
    <w:panose1 w:val="00000400000000000000"/>
    <w:charset w:val="00"/>
    <w:family w:val="auto"/>
    <w:pitch w:val="default"/>
    <w:sig w:usb0="004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Arimo">
    <w:panose1 w:val="020B0604020202020204"/>
    <w:charset w:val="00"/>
    <w:family w:val="auto"/>
    <w:pitch w:val="default"/>
    <w:sig w:usb0="E0000AFF" w:usb1="500078FF" w:usb2="00000021" w:usb3="00000000" w:csb0="600001BF" w:csb1="DFF70000"/>
  </w:font>
  <w:font w:name="DejaVa Sans">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AR PL KaitiM Big5">
    <w:panose1 w:val="020B0609010101010101"/>
    <w:charset w:val="88"/>
    <w:family w:val="auto"/>
    <w:pitch w:val="default"/>
    <w:sig w:usb0="00000003" w:usb1="28880000" w:usb2="00000006" w:usb3="00000000" w:csb0="00100000" w:csb1="00000000"/>
  </w:font>
  <w:font w:name="Noto Naskh Arabic">
    <w:panose1 w:val="020B0502040504020204"/>
    <w:charset w:val="00"/>
    <w:family w:val="auto"/>
    <w:pitch w:val="default"/>
    <w:sig w:usb0="80002003" w:usb1="80002000" w:usb2="00000008" w:usb3="00000000" w:csb0="00000041" w:csb1="00080000"/>
  </w:font>
  <w:font w:name="Droid Sans Fallback">
    <w:panose1 w:val="020B0502000000000001"/>
    <w:charset w:val="86"/>
    <w:family w:val="auto"/>
    <w:pitch w:val="default"/>
    <w:sig w:usb0="910002FF" w:usb1="2BDFFCFB" w:usb2="00000036" w:usb3="00000000" w:csb0="203F01FF" w:csb1="D7FF0000"/>
  </w:font>
  <w:font w:name="MT Extra">
    <w:panose1 w:val="05050102010205020202"/>
    <w:charset w:val="00"/>
    <w:family w:val="auto"/>
    <w:pitch w:val="default"/>
    <w:sig w:usb0="8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975A4"/>
    <w:multiLevelType w:val="multilevel"/>
    <w:tmpl w:val="2A3975A4"/>
    <w:lvl w:ilvl="0" w:tentative="0">
      <w:start w:val="1"/>
      <w:numFmt w:val="decimal"/>
      <w:lvlText w:val="%1."/>
      <w:lvlJc w:val="left"/>
      <w:pPr>
        <w:ind w:left="720" w:hanging="360"/>
      </w:pPr>
      <w:rPr>
        <w:rFonts w:hint="default"/>
      </w:rPr>
    </w:lvl>
    <w:lvl w:ilvl="1" w:tentative="0">
      <w:start w:val="2"/>
      <w:numFmt w:val="decimal"/>
      <w:isLgl/>
      <w:lvlText w:val="%1.%2"/>
      <w:lvlJc w:val="left"/>
      <w:pPr>
        <w:ind w:left="732" w:hanging="372"/>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Eric J. Miller">
    <w15:presenceInfo w15:providerId="None" w15:userId="Eric J. Miller"/>
  </w15:person>
  <w15:person w15:author="stepan">
    <w15:presenceInfo w15:providerId="None" w15:userId="step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trackRevisions w:val="1"/>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doNotValidateAgainstSchema/>
  <w:doNotDemarcateInvalidXml/>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3DF"/>
    <w:rsid w:val="0002650A"/>
    <w:rsid w:val="00072C98"/>
    <w:rsid w:val="00081160"/>
    <w:rsid w:val="000910FA"/>
    <w:rsid w:val="000B1C98"/>
    <w:rsid w:val="000B404F"/>
    <w:rsid w:val="000B70BD"/>
    <w:rsid w:val="000D5088"/>
    <w:rsid w:val="000E0D7C"/>
    <w:rsid w:val="000F768D"/>
    <w:rsid w:val="00174809"/>
    <w:rsid w:val="001A19B9"/>
    <w:rsid w:val="001A4A59"/>
    <w:rsid w:val="00212E07"/>
    <w:rsid w:val="00256469"/>
    <w:rsid w:val="0026288B"/>
    <w:rsid w:val="002671FC"/>
    <w:rsid w:val="00291E01"/>
    <w:rsid w:val="00294D8D"/>
    <w:rsid w:val="002B6864"/>
    <w:rsid w:val="002C49B6"/>
    <w:rsid w:val="002C637B"/>
    <w:rsid w:val="002D09C2"/>
    <w:rsid w:val="002D412A"/>
    <w:rsid w:val="002E5E05"/>
    <w:rsid w:val="002E7335"/>
    <w:rsid w:val="002F3D2C"/>
    <w:rsid w:val="00320EBD"/>
    <w:rsid w:val="003629CD"/>
    <w:rsid w:val="00377101"/>
    <w:rsid w:val="003D3798"/>
    <w:rsid w:val="00425D6A"/>
    <w:rsid w:val="00427B59"/>
    <w:rsid w:val="00436CB7"/>
    <w:rsid w:val="00445937"/>
    <w:rsid w:val="004617D3"/>
    <w:rsid w:val="00481871"/>
    <w:rsid w:val="004D441A"/>
    <w:rsid w:val="004F1231"/>
    <w:rsid w:val="0051608C"/>
    <w:rsid w:val="00530AF6"/>
    <w:rsid w:val="00536252"/>
    <w:rsid w:val="005425A9"/>
    <w:rsid w:val="005566E5"/>
    <w:rsid w:val="005568D0"/>
    <w:rsid w:val="005704E6"/>
    <w:rsid w:val="005752A5"/>
    <w:rsid w:val="005B1A29"/>
    <w:rsid w:val="005B5E53"/>
    <w:rsid w:val="005D3DD2"/>
    <w:rsid w:val="00602703"/>
    <w:rsid w:val="00602BD8"/>
    <w:rsid w:val="00617641"/>
    <w:rsid w:val="0062145C"/>
    <w:rsid w:val="00627308"/>
    <w:rsid w:val="00635B38"/>
    <w:rsid w:val="00665EB1"/>
    <w:rsid w:val="006B195B"/>
    <w:rsid w:val="006D0746"/>
    <w:rsid w:val="006F6BDE"/>
    <w:rsid w:val="00706F39"/>
    <w:rsid w:val="007153DF"/>
    <w:rsid w:val="00716613"/>
    <w:rsid w:val="00726B12"/>
    <w:rsid w:val="00733108"/>
    <w:rsid w:val="00752D51"/>
    <w:rsid w:val="00756AD8"/>
    <w:rsid w:val="007A5CEC"/>
    <w:rsid w:val="007C06D2"/>
    <w:rsid w:val="007C10D7"/>
    <w:rsid w:val="007C3FCF"/>
    <w:rsid w:val="007D59A3"/>
    <w:rsid w:val="00810EB0"/>
    <w:rsid w:val="00832026"/>
    <w:rsid w:val="00841ABC"/>
    <w:rsid w:val="00881CA9"/>
    <w:rsid w:val="0088324F"/>
    <w:rsid w:val="008C56AA"/>
    <w:rsid w:val="008D48D3"/>
    <w:rsid w:val="009057FC"/>
    <w:rsid w:val="009559E1"/>
    <w:rsid w:val="00980F21"/>
    <w:rsid w:val="0099298D"/>
    <w:rsid w:val="009A3122"/>
    <w:rsid w:val="009B12FB"/>
    <w:rsid w:val="009B32D9"/>
    <w:rsid w:val="009B57E4"/>
    <w:rsid w:val="009B7FCC"/>
    <w:rsid w:val="009C059E"/>
    <w:rsid w:val="00A040E3"/>
    <w:rsid w:val="00A10F4B"/>
    <w:rsid w:val="00A770C6"/>
    <w:rsid w:val="00A93375"/>
    <w:rsid w:val="00AA3F1E"/>
    <w:rsid w:val="00AD5BA5"/>
    <w:rsid w:val="00AE4D3C"/>
    <w:rsid w:val="00AF7EAF"/>
    <w:rsid w:val="00B01BE2"/>
    <w:rsid w:val="00B162C5"/>
    <w:rsid w:val="00B16F18"/>
    <w:rsid w:val="00B56176"/>
    <w:rsid w:val="00B93377"/>
    <w:rsid w:val="00BC3247"/>
    <w:rsid w:val="00BC6646"/>
    <w:rsid w:val="00BF7CB2"/>
    <w:rsid w:val="00C03CA4"/>
    <w:rsid w:val="00C12161"/>
    <w:rsid w:val="00C418F4"/>
    <w:rsid w:val="00C457DB"/>
    <w:rsid w:val="00C5362E"/>
    <w:rsid w:val="00C61426"/>
    <w:rsid w:val="00C63D98"/>
    <w:rsid w:val="00C7190F"/>
    <w:rsid w:val="00CB5739"/>
    <w:rsid w:val="00CD21CD"/>
    <w:rsid w:val="00D1484B"/>
    <w:rsid w:val="00D154B8"/>
    <w:rsid w:val="00D17FDC"/>
    <w:rsid w:val="00D82A6A"/>
    <w:rsid w:val="00D84F0E"/>
    <w:rsid w:val="00D92B2F"/>
    <w:rsid w:val="00DA0EC2"/>
    <w:rsid w:val="00DB1279"/>
    <w:rsid w:val="00DC005D"/>
    <w:rsid w:val="00DE6D18"/>
    <w:rsid w:val="00E06454"/>
    <w:rsid w:val="00E21A71"/>
    <w:rsid w:val="00E26EE2"/>
    <w:rsid w:val="00E356ED"/>
    <w:rsid w:val="00E359F8"/>
    <w:rsid w:val="00E37829"/>
    <w:rsid w:val="00E8117C"/>
    <w:rsid w:val="00EB4174"/>
    <w:rsid w:val="00ED554D"/>
    <w:rsid w:val="00EF11C5"/>
    <w:rsid w:val="00F1450D"/>
    <w:rsid w:val="00F26A68"/>
    <w:rsid w:val="00F30239"/>
    <w:rsid w:val="00F365E3"/>
    <w:rsid w:val="00F4180A"/>
    <w:rsid w:val="00F61358"/>
    <w:rsid w:val="00F70B73"/>
    <w:rsid w:val="00FA6841"/>
    <w:rsid w:val="00FB6AAE"/>
    <w:rsid w:val="00FD60FA"/>
    <w:rsid w:val="00FE649E"/>
    <w:rsid w:val="1FECCE27"/>
    <w:rsid w:val="7FF352AA"/>
  </w:rsids>
  <m:mathPr>
    <m:mathFont m:val="Cambria Math"/>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unhideWhenUsed="0" w:uiPriority="0" w:semiHidden="0" w:name="heading 3"/>
    <w:lsdException w:uiPriority="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nhideWhenUsed="0" w:uiPriority="0" w:semiHidden="0" w:name="List 4"/>
    <w:lsdException w:uiPriority="0" w:name="List 5"/>
    <w:lsdException w:uiPriority="0" w:name="List Bullet 2"/>
    <w:lsdException w:unhideWhenUsed="0" w:uiPriority="0" w:semiHidden="0" w:name="List Bullet 3"/>
    <w:lsdException w:unhideWhenUsed="0" w:uiPriority="0" w:semiHidden="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iPriority="0" w:name="Salutation"/>
    <w:lsdException w:uiPriority="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iPriority="0" w:name="Body Text 3"/>
    <w:lsdException w:uiPriority="0" w:name="Body Text Indent 2"/>
    <w:lsdException w:uiPriority="0" w:name="Body Text Indent 3"/>
    <w:lsdException w:uiPriority="0" w:name="Block Text"/>
    <w:lsdException w:uiPriority="0" w:semiHidden="0" w:name="Hyperlink"/>
    <w:lsdException w:uiPriority="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1"/>
    <w:basedOn w:val="1"/>
    <w:next w:val="1"/>
    <w:link w:val="16"/>
    <w:qFormat/>
    <w:uiPriority w:val="9"/>
    <w:pPr>
      <w:keepNext/>
      <w:keepLines/>
      <w:spacing w:before="480"/>
      <w:outlineLvl w:val="0"/>
    </w:pPr>
    <w:rPr>
      <w:rFonts w:asciiTheme="majorHAnsi" w:hAnsiTheme="majorHAnsi" w:eastAsiaTheme="majorEastAsia" w:cstheme="majorBidi"/>
      <w:b/>
      <w:bCs/>
      <w:color w:val="345B8A" w:themeColor="accent1" w:themeShade="B5"/>
      <w:sz w:val="32"/>
      <w:szCs w:val="32"/>
    </w:rPr>
  </w:style>
  <w:style w:type="paragraph" w:styleId="3">
    <w:name w:val="heading 2"/>
    <w:basedOn w:val="1"/>
    <w:next w:val="1"/>
    <w:link w:val="17"/>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next w:val="1"/>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11">
    <w:name w:val="Default Paragraph Font"/>
    <w:semiHidden/>
    <w:unhideWhenUsed/>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20"/>
    <w:semiHidden/>
    <w:unhideWhenUsed/>
    <w:uiPriority w:val="0"/>
    <w:rPr>
      <w:rFonts w:ascii="Segoe UI" w:hAnsi="Segoe UI" w:cs="Segoe UI"/>
      <w:sz w:val="18"/>
      <w:szCs w:val="18"/>
    </w:rPr>
  </w:style>
  <w:style w:type="paragraph" w:styleId="6">
    <w:name w:val="caption"/>
    <w:basedOn w:val="1"/>
    <w:next w:val="1"/>
    <w:unhideWhenUsed/>
    <w:qFormat/>
    <w:uiPriority w:val="35"/>
    <w:pPr>
      <w:spacing w:after="200"/>
    </w:pPr>
    <w:rPr>
      <w:b/>
      <w:bCs/>
      <w:color w:val="4F81BD" w:themeColor="accent1"/>
      <w:sz w:val="18"/>
      <w:szCs w:val="18"/>
      <w14:textFill>
        <w14:solidFill>
          <w14:schemeClr w14:val="accent1"/>
        </w14:solidFill>
      </w14:textFill>
    </w:rPr>
  </w:style>
  <w:style w:type="paragraph" w:styleId="7">
    <w:name w:val="annotation text"/>
    <w:basedOn w:val="1"/>
    <w:link w:val="21"/>
    <w:semiHidden/>
    <w:unhideWhenUsed/>
    <w:uiPriority w:val="0"/>
    <w:rPr>
      <w:sz w:val="20"/>
      <w:szCs w:val="20"/>
    </w:rPr>
  </w:style>
  <w:style w:type="paragraph" w:styleId="8">
    <w:name w:val="annotation subject"/>
    <w:basedOn w:val="7"/>
    <w:next w:val="7"/>
    <w:link w:val="22"/>
    <w:semiHidden/>
    <w:unhideWhenUsed/>
    <w:uiPriority w:val="0"/>
    <w:rPr>
      <w:b/>
      <w:bCs/>
    </w:rPr>
  </w:style>
  <w:style w:type="paragraph" w:styleId="9">
    <w:name w:val="Normal (Web)"/>
    <w:basedOn w:val="1"/>
    <w:uiPriority w:val="99"/>
    <w:pPr>
      <w:spacing w:beforeLines="1" w:afterLines="1"/>
    </w:pPr>
    <w:rPr>
      <w:rFonts w:ascii="Times" w:hAnsi="Times" w:cs="Times New Roman"/>
      <w:sz w:val="20"/>
      <w:szCs w:val="20"/>
    </w:rPr>
  </w:style>
  <w:style w:type="paragraph" w:styleId="10">
    <w:name w:val="Title"/>
    <w:basedOn w:val="1"/>
    <w:next w:val="1"/>
    <w:link w:val="15"/>
    <w:qFormat/>
    <w:uiPriority w:val="10"/>
    <w:pPr>
      <w:pBdr>
        <w:bottom w:val="single" w:color="4F81BD" w:themeColor="accent1" w:sz="8" w:space="4"/>
      </w:pBdr>
      <w:spacing w:after="300"/>
      <w:contextualSpacing/>
    </w:pPr>
    <w:rPr>
      <w:rFonts w:asciiTheme="majorHAnsi" w:hAnsiTheme="majorHAnsi" w:eastAsiaTheme="majorEastAsia" w:cstheme="majorBidi"/>
      <w:color w:val="193A64" w:themeColor="text2" w:themeShade="CC"/>
      <w:spacing w:val="5"/>
      <w:kern w:val="28"/>
      <w:sz w:val="52"/>
      <w:szCs w:val="52"/>
    </w:rPr>
  </w:style>
  <w:style w:type="character" w:styleId="12">
    <w:name w:val="annotation reference"/>
    <w:basedOn w:val="11"/>
    <w:semiHidden/>
    <w:unhideWhenUsed/>
    <w:uiPriority w:val="0"/>
    <w:rPr>
      <w:sz w:val="16"/>
      <w:szCs w:val="16"/>
    </w:rPr>
  </w:style>
  <w:style w:type="character" w:styleId="13">
    <w:name w:val="Hyperlink"/>
    <w:basedOn w:val="11"/>
    <w:unhideWhenUsed/>
    <w:uiPriority w:val="0"/>
    <w:rPr>
      <w:color w:val="0000FF" w:themeColor="hyperlink"/>
      <w:u w:val="single"/>
      <w14:textFill>
        <w14:solidFill>
          <w14:schemeClr w14:val="hlink"/>
        </w14:solidFill>
      </w14:textFill>
    </w:rPr>
  </w:style>
  <w:style w:type="character" w:customStyle="1" w:styleId="15">
    <w:name w:val="Title Char"/>
    <w:basedOn w:val="11"/>
    <w:link w:val="10"/>
    <w:uiPriority w:val="10"/>
    <w:rPr>
      <w:rFonts w:asciiTheme="majorHAnsi" w:hAnsiTheme="majorHAnsi" w:eastAsiaTheme="majorEastAsia" w:cstheme="majorBidi"/>
      <w:color w:val="193A64" w:themeColor="text2" w:themeShade="CC"/>
      <w:spacing w:val="5"/>
      <w:kern w:val="28"/>
      <w:sz w:val="52"/>
      <w:szCs w:val="52"/>
    </w:rPr>
  </w:style>
  <w:style w:type="character" w:customStyle="1" w:styleId="16">
    <w:name w:val="Heading 1 Char"/>
    <w:basedOn w:val="11"/>
    <w:link w:val="2"/>
    <w:uiPriority w:val="9"/>
    <w:rPr>
      <w:rFonts w:asciiTheme="majorHAnsi" w:hAnsiTheme="majorHAnsi" w:eastAsiaTheme="majorEastAsia" w:cstheme="majorBidi"/>
      <w:b/>
      <w:bCs/>
      <w:color w:val="345B8A" w:themeColor="accent1" w:themeShade="B5"/>
      <w:sz w:val="32"/>
      <w:szCs w:val="32"/>
    </w:rPr>
  </w:style>
  <w:style w:type="character" w:customStyle="1" w:styleId="17">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8">
    <w:name w:val="Unresolved Mention"/>
    <w:basedOn w:val="11"/>
    <w:semiHidden/>
    <w:unhideWhenUsed/>
    <w:uiPriority w:val="99"/>
    <w:rPr>
      <w:color w:val="605E5C"/>
      <w:shd w:val="clear" w:color="auto" w:fill="E1DFDD"/>
    </w:rPr>
  </w:style>
  <w:style w:type="paragraph" w:styleId="19">
    <w:name w:val="List Paragraph"/>
    <w:basedOn w:val="1"/>
    <w:uiPriority w:val="0"/>
    <w:pPr>
      <w:ind w:left="720"/>
      <w:contextualSpacing/>
    </w:pPr>
  </w:style>
  <w:style w:type="character" w:customStyle="1" w:styleId="20">
    <w:name w:val="Balloon Text Char"/>
    <w:basedOn w:val="11"/>
    <w:link w:val="5"/>
    <w:semiHidden/>
    <w:uiPriority w:val="0"/>
    <w:rPr>
      <w:rFonts w:ascii="Segoe UI" w:hAnsi="Segoe UI" w:cs="Segoe UI"/>
      <w:sz w:val="18"/>
      <w:szCs w:val="18"/>
    </w:rPr>
  </w:style>
  <w:style w:type="character" w:customStyle="1" w:styleId="21">
    <w:name w:val="Comment Text Char"/>
    <w:basedOn w:val="11"/>
    <w:link w:val="7"/>
    <w:semiHidden/>
    <w:qFormat/>
    <w:uiPriority w:val="0"/>
    <w:rPr>
      <w:sz w:val="20"/>
      <w:szCs w:val="20"/>
    </w:rPr>
  </w:style>
  <w:style w:type="character" w:customStyle="1" w:styleId="22">
    <w:name w:val="Comment Subject Char"/>
    <w:basedOn w:val="21"/>
    <w:link w:val="8"/>
    <w:semiHidden/>
    <w:qFormat/>
    <w:uiPriority w:val="0"/>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8" Type="http://schemas.microsoft.com/office/2011/relationships/people" Target="people.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10610</Words>
  <Characters>60479</Characters>
  <Lines>503</Lines>
  <Paragraphs>141</Paragraphs>
  <TotalTime>2</TotalTime>
  <ScaleCrop>false</ScaleCrop>
  <LinksUpToDate>false</LinksUpToDate>
  <CharactersWithSpaces>70948</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2019-11-02T20:02:00Z</dcterms:created>
  <dc:creator>Arlene Mathison</dc:creator>
  <cp:lastModifiedBy>stepan</cp:lastModifiedBy>
  <dcterms:modified xsi:type="dcterms:W3CDTF">2019-11-15T09:58:16Z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a7fcd2ff-c3e3-33a9-82c1-6c0e20b482a2</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KSOProductBuildVer">
    <vt:lpwstr>1033-11.1.0.8865</vt:lpwstr>
  </property>
</Properties>
</file>