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CA42" w14:textId="2CDEAD4A" w:rsidR="00FD60FA" w:rsidRDefault="00F708A6" w:rsidP="009B12FB">
      <w:pPr>
        <w:pStyle w:val="Title"/>
      </w:pPr>
      <w:ins w:id="0" w:author="Stepan Oskin" w:date="2019-11-15T16:04:00Z">
        <w:r>
          <w:rPr>
            <w:rFonts w:ascii="Calibri" w:hAnsi="Calibri" w:cs="Calibri"/>
            <w:color w:val="1F497D"/>
          </w:rPr>
          <w:t>A Prototype Machine Learning Land Use Classifier Using Housing Market Dy</w:t>
        </w:r>
        <w:r>
          <w:rPr>
            <w:rFonts w:ascii="Calibri" w:hAnsi="Calibri" w:cs="Calibri"/>
            <w:color w:val="1F497D"/>
          </w:rPr>
          <w:t>n</w:t>
        </w:r>
        <w:r>
          <w:rPr>
            <w:rFonts w:ascii="Calibri" w:hAnsi="Calibri" w:cs="Calibri"/>
            <w:color w:val="1F497D"/>
          </w:rPr>
          <w:t>amics</w:t>
        </w:r>
      </w:ins>
      <w:del w:id="1" w:author="Stepan Oskin" w:date="2019-11-15T16:04:00Z">
        <w:r w:rsidR="00FD60FA" w:rsidRPr="00841ABC" w:rsidDel="00F708A6">
          <w:rPr>
            <w:highlight w:val="yellow"/>
          </w:rPr>
          <w:delText>Article paper main title</w:delText>
        </w:r>
        <w:r w:rsidR="00FD60FA" w:rsidDel="00F708A6">
          <w:delText xml:space="preserve">: </w:delText>
        </w:r>
        <w:r w:rsidR="003629CD" w:rsidDel="00F708A6">
          <w:delText>P</w:delText>
        </w:r>
        <w:r w:rsidR="00841ABC" w:rsidRPr="00841ABC" w:rsidDel="00F708A6">
          <w:delText>rototype of a machine learning workflow to classify land use from housing market dynamics</w:delText>
        </w:r>
      </w:del>
      <w:r w:rsidR="00841ABC">
        <w:t>.</w:t>
      </w:r>
    </w:p>
    <w:p w14:paraId="07C08BF6" w14:textId="26564CA2" w:rsidR="007153DF" w:rsidRPr="00CB5739" w:rsidRDefault="007153DF" w:rsidP="00377101">
      <w:r w:rsidRPr="002F3D2C">
        <w:rPr>
          <w:rFonts w:ascii="Times" w:hAnsi="Times" w:cs="Myriad Pro"/>
          <w:b/>
          <w:bCs/>
          <w:szCs w:val="18"/>
        </w:rPr>
        <w:t>Abstract:</w:t>
      </w:r>
      <w:r>
        <w:rPr>
          <w:rFonts w:ascii="Adobe Garamond Pro" w:hAnsi="Adobe Garamond Pro" w:cs="Adobe Garamond Pro"/>
          <w:sz w:val="18"/>
          <w:szCs w:val="18"/>
        </w:rPr>
        <w:t xml:space="preserve">  </w:t>
      </w:r>
      <w:r w:rsidR="00377101">
        <w:t xml:space="preserve">There is ample evidence of the role of land use and transportation interactions in determining urban spatial structure. </w:t>
      </w:r>
      <w:r w:rsidR="00CB5739">
        <w:t xml:space="preserve">The increased digitization of human activity produces a wealth of new data that can benefit longitudinal studies of changes in land value distributions and integrated urban microsimulation models. </w:t>
      </w:r>
      <w:r w:rsidR="00377101">
        <w:t xml:space="preserve"> </w:t>
      </w:r>
      <w:r w:rsidR="006F6BDE">
        <w:t>To produce a comprehensive dataset,</w:t>
      </w:r>
      <w:r w:rsidR="00377101">
        <w:t xml:space="preserve"> </w:t>
      </w:r>
      <w:r w:rsidR="006F6BDE">
        <w:t xml:space="preserve">information </w:t>
      </w:r>
      <w:r w:rsidR="00377101">
        <w:t>from various sources needs to be merged at the land parcel level to enhance datasets with additional attributes, while maintaining the ease of data storage and retrieval</w:t>
      </w:r>
      <w:r w:rsidR="006F6BDE">
        <w:t xml:space="preserve"> and respecting spatial and temporal relationships</w:t>
      </w:r>
      <w:r w:rsidR="00377101">
        <w:t xml:space="preserve">. This paper proposes a prototype of a workflow to augment a dataset of real estate transactions with data from multiple </w:t>
      </w:r>
      <w:r w:rsidR="005425A9">
        <w:t xml:space="preserve">urban </w:t>
      </w:r>
      <w:r w:rsidR="00377101">
        <w:t>sources and use machine learning to classify land use of each record based on housing market dynamics.</w:t>
      </w:r>
    </w:p>
    <w:p w14:paraId="30BA0FAD" w14:textId="77777777" w:rsidR="00256469"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Semibold" w:hAnsi="Myriad Pro Semibold" w:cs="Myriad Pro Semibold"/>
          <w:b/>
          <w:bCs/>
        </w:rPr>
      </w:pPr>
    </w:p>
    <w:p w14:paraId="00C60A74" w14:textId="5522ACB8" w:rsidR="007153DF" w:rsidDel="00445937" w:rsidRDefault="00841ABC"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From w:id="2" w:author="Eric J. Miller" w:date="2019-11-02T20:36:00Z"/>
          <w:rFonts w:ascii="Helvetica" w:hAnsi="Helvetica" w:cs="Helvetica"/>
        </w:rPr>
      </w:pPr>
      <w:moveFromRangeStart w:id="3" w:author="Eric J. Miller" w:date="2019-11-02T20:36:00Z" w:name="move23619429"/>
      <w:moveFrom w:id="4" w:author="Eric J. Miller" w:date="2019-11-02T20:36:00Z">
        <w:r w:rsidDel="00445937">
          <w:rPr>
            <w:rFonts w:ascii="Myriad Pro Semibold" w:hAnsi="Myriad Pro Semibold" w:cs="Myriad Pro Semibold"/>
            <w:b/>
            <w:bCs/>
          </w:rPr>
          <w:t>Eric J. Miller</w:t>
        </w:r>
      </w:moveFrom>
    </w:p>
    <w:p w14:paraId="488BAC74" w14:textId="40E7B2A8" w:rsidR="00AA3F1E" w:rsidDel="00445937" w:rsidRDefault="00256469"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From w:id="5" w:author="Eric J. Miller" w:date="2019-11-02T20:36:00Z"/>
          <w:rFonts w:ascii="Myriad Pro" w:hAnsi="Myriad Pro" w:cs="Myriad Pro"/>
          <w:sz w:val="22"/>
          <w:szCs w:val="22"/>
        </w:rPr>
      </w:pPr>
      <w:moveFrom w:id="6" w:author="Eric J. Miller" w:date="2019-11-02T20:36:00Z">
        <w:r w:rsidDel="00445937">
          <w:rPr>
            <w:rFonts w:ascii="Myriad Pro" w:hAnsi="Myriad Pro" w:cs="Myriad Pro"/>
            <w:sz w:val="22"/>
            <w:szCs w:val="22"/>
          </w:rPr>
          <w:t>University of Toronto</w:t>
        </w:r>
      </w:moveFrom>
    </w:p>
    <w:p w14:paraId="775427C6" w14:textId="22CE47D1" w:rsidR="00256469" w:rsidDel="00445937" w:rsidRDefault="0026288B"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From w:id="7" w:author="Eric J. Miller" w:date="2019-11-02T20:36:00Z"/>
          <w:rFonts w:eastAsia="Times New Roman"/>
          <w:color w:val="000000"/>
        </w:rPr>
      </w:pPr>
      <w:moveFrom w:id="8" w:author="Eric J. Miller" w:date="2019-11-02T20:36:00Z">
        <w:r w:rsidDel="00445937">
          <w:fldChar w:fldCharType="begin"/>
        </w:r>
        <w:r w:rsidDel="00445937">
          <w:instrText xml:space="preserve"> HYPERLINK "mailto:miller@ecf.utoronto.ca" </w:instrText>
        </w:r>
        <w:r w:rsidDel="00445937">
          <w:fldChar w:fldCharType="separate"/>
        </w:r>
        <w:r w:rsidR="00256469" w:rsidRPr="008539D5" w:rsidDel="00445937">
          <w:rPr>
            <w:rStyle w:val="Hyperlink"/>
            <w:rFonts w:eastAsia="Times New Roman"/>
          </w:rPr>
          <w:t>miller@ecf.utoronto.ca</w:t>
        </w:r>
        <w:r w:rsidDel="00445937">
          <w:rPr>
            <w:rStyle w:val="Hyperlink"/>
            <w:rFonts w:eastAsia="Times New Roman"/>
          </w:rPr>
          <w:fldChar w:fldCharType="end"/>
        </w:r>
      </w:moveFrom>
    </w:p>
    <w:p w14:paraId="57FDC7AF" w14:textId="5EA5D92B" w:rsidR="007153DF" w:rsidRDefault="007153DF"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moveFrom w:id="9" w:author="Eric J. Miller" w:date="2019-11-02T20:36:00Z">
        <w:r w:rsidDel="00445937">
          <w:rPr>
            <w:rFonts w:ascii="Myriad Pro" w:hAnsi="Myriad Pro" w:cs="Myriad Pro"/>
            <w:sz w:val="22"/>
            <w:szCs w:val="22"/>
          </w:rPr>
          <w:t xml:space="preserve"> </w:t>
        </w:r>
      </w:moveFrom>
      <w:moveFromRangeEnd w:id="3"/>
    </w:p>
    <w:p w14:paraId="3DE25FB0" w14:textId="3F82B382"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Stepan Oskin</w:t>
      </w:r>
    </w:p>
    <w:p w14:paraId="307DB7FB" w14:textId="2604B1DE" w:rsidR="00AA3F1E" w:rsidRDefault="00256469" w:rsidP="00AA3F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14:paraId="6721CA05" w14:textId="1B8921F6" w:rsidR="00256469" w:rsidRDefault="00D037AC"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 w:author="Eric J. Miller" w:date="2019-11-02T20:36:00Z"/>
          <w:rStyle w:val="Hyperlink"/>
          <w:rFonts w:ascii="Myriad Pro" w:hAnsi="Myriad Pro" w:cs="Myriad Pro"/>
          <w:sz w:val="22"/>
          <w:szCs w:val="22"/>
        </w:rPr>
      </w:pPr>
      <w:hyperlink r:id="rId6" w:history="1">
        <w:r w:rsidR="00256469" w:rsidRPr="008539D5">
          <w:rPr>
            <w:rStyle w:val="Hyperlink"/>
            <w:rFonts w:ascii="Myriad Pro" w:hAnsi="Myriad Pro" w:cs="Myriad Pro"/>
            <w:sz w:val="22"/>
            <w:szCs w:val="22"/>
          </w:rPr>
          <w:t>stepan.oskin@mail.utoronto.ca</w:t>
        </w:r>
      </w:hyperlink>
    </w:p>
    <w:p w14:paraId="4CD0670F" w14:textId="77777777" w:rsidR="00445937" w:rsidRDefault="00445937" w:rsidP="00445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 w:author="Eric J. Miller" w:date="2019-11-02T20:36:00Z"/>
          <w:rFonts w:ascii="Myriad Pro Semibold" w:hAnsi="Myriad Pro Semibold" w:cs="Myriad Pro Semibold"/>
          <w:b/>
          <w:bCs/>
        </w:rPr>
      </w:pPr>
    </w:p>
    <w:p w14:paraId="55006D56" w14:textId="2B9D4E45" w:rsidR="00445937" w:rsidRDefault="00445937" w:rsidP="00445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To w:id="12" w:author="Eric J. Miller" w:date="2019-11-02T20:36:00Z"/>
          <w:rFonts w:ascii="Helvetica" w:hAnsi="Helvetica" w:cs="Helvetica"/>
        </w:rPr>
      </w:pPr>
      <w:moveToRangeStart w:id="13" w:author="Eric J. Miller" w:date="2019-11-02T20:36:00Z" w:name="move23619429"/>
      <w:moveTo w:id="14" w:author="Eric J. Miller" w:date="2019-11-02T20:36:00Z">
        <w:r>
          <w:rPr>
            <w:rFonts w:ascii="Myriad Pro Semibold" w:hAnsi="Myriad Pro Semibold" w:cs="Myriad Pro Semibold"/>
            <w:b/>
            <w:bCs/>
          </w:rPr>
          <w:t xml:space="preserve">Eric J. </w:t>
        </w:r>
        <w:commentRangeStart w:id="15"/>
        <w:r>
          <w:rPr>
            <w:rFonts w:ascii="Myriad Pro Semibold" w:hAnsi="Myriad Pro Semibold" w:cs="Myriad Pro Semibold"/>
            <w:b/>
            <w:bCs/>
          </w:rPr>
          <w:t>Miller</w:t>
        </w:r>
      </w:moveTo>
      <w:commentRangeEnd w:id="15"/>
      <w:r>
        <w:rPr>
          <w:rStyle w:val="CommentReference"/>
        </w:rPr>
        <w:commentReference w:id="15"/>
      </w:r>
    </w:p>
    <w:p w14:paraId="0C6F520A" w14:textId="77777777" w:rsidR="00445937" w:rsidRDefault="00445937" w:rsidP="00445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To w:id="16" w:author="Eric J. Miller" w:date="2019-11-02T20:36:00Z"/>
          <w:rFonts w:ascii="Myriad Pro" w:hAnsi="Myriad Pro" w:cs="Myriad Pro"/>
          <w:sz w:val="22"/>
          <w:szCs w:val="22"/>
        </w:rPr>
      </w:pPr>
      <w:moveTo w:id="17" w:author="Eric J. Miller" w:date="2019-11-02T20:36:00Z">
        <w:r>
          <w:rPr>
            <w:rFonts w:ascii="Myriad Pro" w:hAnsi="Myriad Pro" w:cs="Myriad Pro"/>
            <w:sz w:val="22"/>
            <w:szCs w:val="22"/>
          </w:rPr>
          <w:t>University of Toronto</w:t>
        </w:r>
      </w:moveTo>
    </w:p>
    <w:p w14:paraId="25AAFC49" w14:textId="77777777" w:rsidR="00445937" w:rsidRDefault="00445937" w:rsidP="00445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moveTo w:id="18" w:author="Eric J. Miller" w:date="2019-11-02T20:36:00Z"/>
          <w:rFonts w:eastAsia="Times New Roman"/>
          <w:color w:val="000000"/>
        </w:rPr>
      </w:pPr>
      <w:moveTo w:id="19" w:author="Eric J. Miller" w:date="2019-11-02T20:36:00Z">
        <w:r>
          <w:fldChar w:fldCharType="begin"/>
        </w:r>
        <w:r>
          <w:instrText xml:space="preserve"> HYPERLINK "mailto:miller@ecf.utoronto.ca" </w:instrText>
        </w:r>
        <w:r>
          <w:fldChar w:fldCharType="separate"/>
        </w:r>
        <w:r w:rsidRPr="008539D5">
          <w:rPr>
            <w:rStyle w:val="Hyperlink"/>
            <w:rFonts w:eastAsia="Times New Roman"/>
          </w:rPr>
          <w:t>miller@ecf.utoronto.ca</w:t>
        </w:r>
        <w:r>
          <w:rPr>
            <w:rStyle w:val="Hyperlink"/>
            <w:rFonts w:eastAsia="Times New Roman"/>
          </w:rPr>
          <w:fldChar w:fldCharType="end"/>
        </w:r>
      </w:moveTo>
    </w:p>
    <w:moveToRangeEnd w:id="13"/>
    <w:p w14:paraId="76E89DF3" w14:textId="720E9AEA" w:rsidR="00445937" w:rsidDel="00445937" w:rsidRDefault="00445937" w:rsidP="007153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 w:author="Eric J. Miller" w:date="2019-11-02T20:37:00Z"/>
          <w:rFonts w:ascii="Myriad Pro" w:hAnsi="Myriad Pro" w:cs="Myriad Pro"/>
          <w:sz w:val="22"/>
          <w:szCs w:val="22"/>
        </w:rPr>
      </w:pPr>
    </w:p>
    <w:p w14:paraId="73AF1DCB" w14:textId="14D9EBFB" w:rsidR="00AA3F1E" w:rsidRDefault="007153DF" w:rsidP="008D48D3">
      <w:pPr>
        <w:pStyle w:val="Heading1"/>
      </w:pPr>
      <w:r>
        <w:t>1 Introduction</w:t>
      </w:r>
      <w:r w:rsidR="00D84F0E">
        <w:t xml:space="preserve"> </w:t>
      </w:r>
    </w:p>
    <w:p w14:paraId="64FF1D4B" w14:textId="61ADF305" w:rsidR="0088324F" w:rsidDel="004174AC" w:rsidRDefault="0088324F" w:rsidP="0088324F">
      <w:pPr>
        <w:rPr>
          <w:del w:id="21" w:author="Stepan Oskin" w:date="2019-11-15T16:55:00Z"/>
        </w:rPr>
      </w:pPr>
      <w:r>
        <w:t>There is ample evidence of the role of land use and transportation interactions in determining urban spatial structure</w:t>
      </w:r>
      <w:ins w:id="22" w:author="Stepan Oskin" w:date="2019-11-15T16:52:00Z">
        <w:r w:rsidR="004174AC">
          <w:fldChar w:fldCharType="begin" w:fldLock="1"/>
        </w:r>
      </w:ins>
      <w:r w:rsidR="004174AC">
        <w:instrText>ADDIN CSL_CITATION {"citationItems":[{"id":"ITEM-1","itemData":{"DOI":"10.1080/01944369408975547","ISSN":"01944363","abstract":"Twenty years after Lee's “Requiem for Large-Scale Models”, the urban modeling field is again full of life. There exist a dozen or so operational urban models of varying degrees of comprehensiveness and sophistication, which have been and are being applied to real-life metropolitan regions for purposes of research and/or policy analysis. The paper views the current state of the art of operational “integrated” urban models. It starts by presenting the map of active centers of urban modeling research in the world. Next it defines a framework for the classification and evaluation of urban models, using as criteria comprehensiveness, overall structure, theoretical foundations, modeling techniques, dynamics, data requirements, calibration and validation, operationality, and actual and potential applications. The paper closes by speculating about the most promising avenues to further improvement and diffusion of this kind of model. © 1994 Taylor &amp; Francis Group, LLC.","author":[{"dropping-particle":"","family":"Wegener","given":"Michael","non-dropping-particle":"","parse-names":false,"suffix":""}],"container-title":"Journal of the American Planning Association","id":"ITEM-1","issue":"1","issued":{"date-parts":[["1994"]]},"page":"17-29","title":"Operational Urban Models State of the Art","type":"article-journal","volume":"60"},"uris":["http://www.mendeley.com/documents/?uuid=99fea79e-bf06-4aff-8aa7-0abae9c0dd03"]}],"mendeley":{"formattedCitation":"(Wegener 1994)","plainTextFormattedCitation":"(Wegener 1994)","previouslyFormattedCitation":"(Wegener 1994)"},"properties":{"noteIndex":0},"schema":"https://github.com/citation-style-language/schema/raw/master/csl-citation.json"}</w:instrText>
      </w:r>
      <w:r w:rsidR="004174AC">
        <w:fldChar w:fldCharType="separate"/>
      </w:r>
      <w:r w:rsidR="004174AC" w:rsidRPr="004174AC">
        <w:rPr>
          <w:noProof/>
        </w:rPr>
        <w:t>(Wegener 1994)</w:t>
      </w:r>
      <w:ins w:id="23" w:author="Stepan Oskin" w:date="2019-11-15T16:52:00Z">
        <w:r w:rsidR="004174AC">
          <w:fldChar w:fldCharType="end"/>
        </w:r>
      </w:ins>
      <w:del w:id="24" w:author="Stepan Oskin" w:date="2019-11-15T16:53:00Z">
        <w:r w:rsidR="00377101" w:rsidRPr="00DA0EC2" w:rsidDel="004174AC">
          <w:rPr>
            <w:rPrChange w:id="25" w:author="Eric J. Miller" w:date="2019-11-02T21:06:00Z">
              <w:rPr>
                <w:highlight w:val="yellow"/>
              </w:rPr>
            </w:rPrChange>
          </w:rPr>
          <w:delText>[</w:delText>
        </w:r>
      </w:del>
      <w:del w:id="26" w:author="Eric J. Miller" w:date="2019-11-02T21:06:00Z">
        <w:r w:rsidR="00377101" w:rsidRPr="00DA0EC2" w:rsidDel="00DA0EC2">
          <w:rPr>
            <w:rPrChange w:id="27" w:author="Eric J. Miller" w:date="2019-11-02T21:06:00Z">
              <w:rPr>
                <w:highlight w:val="yellow"/>
              </w:rPr>
            </w:rPrChange>
          </w:rPr>
          <w:delText>cite</w:delText>
        </w:r>
      </w:del>
      <w:ins w:id="28" w:author="Eric J. Miller" w:date="2019-11-02T21:06:00Z">
        <w:del w:id="29" w:author="Stepan Oskin" w:date="2019-11-15T16:52:00Z">
          <w:r w:rsidR="00DA0EC2" w:rsidDel="004174AC">
            <w:delText>Wegener, 19xx</w:delText>
          </w:r>
        </w:del>
      </w:ins>
      <w:del w:id="30" w:author="Stepan Oskin" w:date="2019-11-15T16:52:00Z">
        <w:r w:rsidR="00377101" w:rsidRPr="00DA0EC2" w:rsidDel="004174AC">
          <w:rPr>
            <w:rPrChange w:id="31" w:author="Eric J. Miller" w:date="2019-11-02T21:06:00Z">
              <w:rPr>
                <w:highlight w:val="yellow"/>
              </w:rPr>
            </w:rPrChange>
          </w:rPr>
          <w:delText>]</w:delText>
        </w:r>
      </w:del>
      <w:r w:rsidRPr="00DA0EC2">
        <w:t>.</w:t>
      </w:r>
      <w:r>
        <w:t xml:space="preserve"> Accessibility and mobility provided by transportation systems drive economic development and impact travel behaviour and location </w:t>
      </w:r>
      <w:r w:rsidR="001A4A59">
        <w:t xml:space="preserve">choices </w:t>
      </w:r>
      <w:r>
        <w:t xml:space="preserve">of households and firms. Similarly, urban </w:t>
      </w:r>
      <w:commentRangeStart w:id="32"/>
      <w:del w:id="33" w:author="Eric J. Miller" w:date="2019-11-02T21:03:00Z">
        <w:r w:rsidDel="00FA6841">
          <w:delText>sprawl</w:delText>
        </w:r>
      </w:del>
      <w:ins w:id="34" w:author="Eric J. Miller" w:date="2019-11-02T21:03:00Z">
        <w:r w:rsidR="00FA6841">
          <w:t>development</w:t>
        </w:r>
        <w:commentRangeEnd w:id="32"/>
        <w:r w:rsidR="00FA6841">
          <w:rPr>
            <w:rStyle w:val="CommentReference"/>
          </w:rPr>
          <w:commentReference w:id="32"/>
        </w:r>
      </w:ins>
      <w:r>
        <w:t xml:space="preserve"> and location of activities drive travel demand and the need for building transport networks</w:t>
      </w:r>
      <w:ins w:id="35" w:author="Stepan Oskin" w:date="2019-11-15T16:53:00Z">
        <w:r w:rsidR="004174AC">
          <w:fldChar w:fldCharType="begin" w:fldLock="1"/>
        </w:r>
      </w:ins>
      <w:r w:rsidR="004174AC">
        <w:instrText>ADDIN CSL_CITATION {"citationItems":[{"id":"ITEM-1","itemData":{"ISBN":"9780262131292","abstract":"Transportation systems analysis is a multidisciplinary field which draws on engineering, economics, operations research, political science, psychology, management, and other disciplines. The major text synthesizes from these fields an approach that is intellectually coherent and comprehensive. Numerous details are provided to indicate how major concepts can be applied in practice to particular modes and problems. But the major objective of this book is to provide the reader with a basic framework onto which many different areas of specialization can be added by later coursework and practical experience. Fundamentals of Transportation Systems Analysis identifies concepts that are truly fundamental to serious work in the planning, design, or management of transportation systems. It also emphasizes, through more detailed treatment, certain topics, such as transportation demand and performance and the processes of evaluation and choice, that are inadequately treated in the available literature. A unique feature of the book is its emphasis on multimodal solutions to transportation problems. The student is taught to view the transportation system as a unified whole and to evaluate it within the context of the overall social, economic, and political system of a given region. According to Professor Manheim, \"The challenge of transportation systems analysis is to intervene, delicately and deliberately, in the complex fabric of a society to use transport effectively, in coordination with other public and private actions, to achieve the goals of that society.\"","author":[{"dropping-particle":"","family":"Manheim","given":"Marvin L.","non-dropping-particle":"","parse-names":false,"suffix":""}],"id":"ITEM-1","issued":{"date-parts":[["1978"]]},"publisher":"MIT Press","publisher-place":"Cambridge, MA","title":"Fundamentals of Transportation Systems Analysis Volume 1: Basic Concepts","type":"book"},"uris":["http://www.mendeley.com/documents/?uuid=7aaec02d-6ebc-4561-b69f-c60125aafb7a"]}],"mendeley":{"formattedCitation":"(Manheim 1978)","plainTextFormattedCitation":"(Manheim 1978)","previouslyFormattedCitation":"(Manheim 1978)"},"properties":{"noteIndex":0},"schema":"https://github.com/citation-style-language/schema/raw/master/csl-citation.json"}</w:instrText>
      </w:r>
      <w:r w:rsidR="004174AC">
        <w:fldChar w:fldCharType="separate"/>
      </w:r>
      <w:r w:rsidR="004174AC" w:rsidRPr="004174AC">
        <w:rPr>
          <w:noProof/>
        </w:rPr>
        <w:t>(Manheim 1978)</w:t>
      </w:r>
      <w:ins w:id="36" w:author="Stepan Oskin" w:date="2019-11-15T16:53:00Z">
        <w:r w:rsidR="004174AC">
          <w:fldChar w:fldCharType="end"/>
        </w:r>
      </w:ins>
      <w:del w:id="37" w:author="Stepan Oskin" w:date="2019-11-15T16:53:00Z">
        <w:r w:rsidR="009B7FCC" w:rsidRPr="00FA6841" w:rsidDel="004174AC">
          <w:rPr>
            <w:rPrChange w:id="38" w:author="Eric J. Miller" w:date="2019-11-02T21:04:00Z">
              <w:rPr>
                <w:highlight w:val="yellow"/>
              </w:rPr>
            </w:rPrChange>
          </w:rPr>
          <w:delText>[</w:delText>
        </w:r>
      </w:del>
      <w:del w:id="39" w:author="Eric J. Miller" w:date="2019-11-02T21:04:00Z">
        <w:r w:rsidR="009B7FCC" w:rsidRPr="00FA6841" w:rsidDel="00FA6841">
          <w:rPr>
            <w:rPrChange w:id="40" w:author="Eric J. Miller" w:date="2019-11-02T21:04:00Z">
              <w:rPr>
                <w:highlight w:val="yellow"/>
              </w:rPr>
            </w:rPrChange>
          </w:rPr>
          <w:delText>cite</w:delText>
        </w:r>
      </w:del>
      <w:ins w:id="41" w:author="Eric J. Miller" w:date="2019-11-02T21:04:00Z">
        <w:del w:id="42" w:author="Stepan Oskin" w:date="2019-11-15T16:53:00Z">
          <w:r w:rsidR="00FA6841" w:rsidRPr="00FA6841" w:rsidDel="004174AC">
            <w:rPr>
              <w:rPrChange w:id="43" w:author="Eric J. Miller" w:date="2019-11-02T21:04:00Z">
                <w:rPr>
                  <w:highlight w:val="yellow"/>
                </w:rPr>
              </w:rPrChange>
            </w:rPr>
            <w:delText>Manheim, 1978</w:delText>
          </w:r>
        </w:del>
      </w:ins>
      <w:del w:id="44" w:author="Stepan Oskin" w:date="2019-11-15T16:53:00Z">
        <w:r w:rsidR="009B7FCC" w:rsidRPr="00FA6841" w:rsidDel="004174AC">
          <w:rPr>
            <w:rPrChange w:id="45" w:author="Eric J. Miller" w:date="2019-11-02T21:04:00Z">
              <w:rPr>
                <w:highlight w:val="yellow"/>
              </w:rPr>
            </w:rPrChange>
          </w:rPr>
          <w:delText>]</w:delText>
        </w:r>
      </w:del>
      <w:r w:rsidRPr="00FA6841">
        <w:t>.</w:t>
      </w:r>
      <w:ins w:id="46" w:author="Stepan Oskin" w:date="2019-11-15T16:55:00Z">
        <w:r w:rsidR="004174AC">
          <w:t xml:space="preserve"> </w:t>
        </w:r>
      </w:ins>
    </w:p>
    <w:p w14:paraId="4E363A8F" w14:textId="36459ADB" w:rsidR="0088324F" w:rsidRDefault="0088324F" w:rsidP="0088324F">
      <w:r>
        <w:t>Land values in a metropolitan region are an outcome of such land use-transportation interactions</w:t>
      </w:r>
      <w:ins w:id="47" w:author="Stepan Oskin" w:date="2019-11-15T16:54:00Z">
        <w:r w:rsidR="004174AC">
          <w:fldChar w:fldCharType="begin" w:fldLock="1"/>
        </w:r>
      </w:ins>
      <w:r w:rsidR="004246A6">
        <w:instrText>ADDIN CSL_CITATION {"citationItems":[{"id":"ITEM-1","itemData":{"author":[{"dropping-particle":"","family":"Spengler","given":"Edwin H.","non-dropping-particle":"","parse-names":false,"suffix":""}],"id":"ITEM-1","issued":{"date-parts":[["1930"]]},"publisher":"Columbia University Press","publisher-place":"New York, NY","title":"Land Values in New York in Relation to Transit Facilities","type":"book"},"uris":["http://www.mendeley.com/documents/?uuid=14f75ef0-78c2-4e39-9a58-1bb5b4d533f9"]},{"id":"ITEM-2","itemData":{"ISBN":"9780674730854","abstract":"The author explores the simple, common sense assumptions that have determined economic theories of land values and land uses in our cities; his is the first full analysis of urban land uses in terms of orthodox economic theory. Including diagrammatic and verbal as well as mathematical explanations, he extends the theory of rent, hitherto formulated only for agriculture, and explains recent developments that appear to contradict accepted theory. In addition, he challenges current urban redevelopment policies in this country, and discusses implications of economic development in new countries.","author":[{"dropping-particle":"","family":"Alonso","given":"William","non-dropping-particle":"","parse-names":false,"suffix":""}],"id":"ITEM-2","issued":{"date-parts":[["1964"]]},"publisher":"Harvard University Press","publisher-place":"Cambridge","title":"Location and Land Use, Towards a General Theory of Land Rent","type":"book"},"uris":["http://www.mendeley.com/documents/?uuid=6c2289c0-a9d0-4bfd-8151-6ce6ed35336b"]},{"id":"ITEM-3","itemData":{"abstract":"This report reviews evidence of land use impacts of recent major rapid transit improvements and draws conclusions concerning the extent and nature of such impacts and the condition under which they have occured. Transit improvements studied are primarily post-World War II in origin. American and Canadian examples are stressed, although European experience is treated briefly. Virtually all major modern American and Canadian rapid transit investments are included, covering conventional rapid rail, commuter rail, light rail and bus/busway. In addition to conclusions on general patterns of land use impact and causes, research recommendations and Federal policy implications are drawn.","author":[{"dropping-particle":"","family":"Knight","given":"Robert L.","non-dropping-particle":"","parse-names":false,"suffix":""},{"dropping-particle":"","family":"Trygg","given":"Lisa L.","non-dropping-particle":"","parse-names":false,"suffix":""}],"id":"ITEM-3","issued":{"date-parts":[["1977"]]},"publisher-place":"Washington, D.C.","title":"Land Use Impacts of Rapid Transit (DOT-TPI-10-77-29)","type":"report"},"uris":["http://www.mendeley.com/documents/?uuid=bbfa1dfb-da88-4a60-90cc-aa127b513fb7"]},{"id":"ITEM-4","itemData":{"abstract":"Microeconomic Modeling in Urban Science proposes an interdisciplinary framework for the analysis of urban systems. It portrays agents as rational beings modeled under the framework of random utility behavior and interacting in a complex market of location auctions, location externalities, agglomeration economies, transport accessibility attributes, and planning regulations and incentives. Francisco Javier Martinez Concha considers the optimal planning of cities as he explores interactions between citizens and between citizens and firms, the mesoscopic agglomeration of firms and the segregation of agents’ socioeconomic clusters, and the emergence of city-level scale laws. Its unified model of city life is relevant to micro-, meso- and macro-scale interactions.","author":[{"dropping-particle":"","family":"Martinez","given":"Francisco J","non-dropping-particle":"","parse-names":false,"suffix":""}],"id":"ITEM-4","issued":{"date-parts":[["2018"]]},"title":"Microeconomic Modeling in Urban Science","type":"book"},"uris":["http://www.mendeley.com/documents/?uuid=8749622b-2418-4d3c-85eb-dafd94ae8045"]}],"mendeley":{"formattedCitation":"(Alonso 1964; Knight and Trygg 1977; Martinez 2018; Spengler 1930)","plainTextFormattedCitation":"(Alonso 1964; Knight and Trygg 1977; Martinez 2018; Spengler 1930)","previouslyFormattedCitation":"(Alonso 1964; Knight and Trygg 1977; Martinez 2018; Spengler 1930)"},"properties":{"noteIndex":0},"schema":"https://github.com/citation-style-language/schema/raw/master/csl-citation.json"}</w:instrText>
      </w:r>
      <w:r w:rsidR="004174AC">
        <w:fldChar w:fldCharType="separate"/>
      </w:r>
      <w:r w:rsidR="004174AC" w:rsidRPr="004174AC">
        <w:rPr>
          <w:noProof/>
        </w:rPr>
        <w:t>(Alonso 1964; Knight and Trygg 1977; Martinez 2018; Spengler 1930)</w:t>
      </w:r>
      <w:ins w:id="48" w:author="Stepan Oskin" w:date="2019-11-15T16:54:00Z">
        <w:r w:rsidR="004174AC">
          <w:fldChar w:fldCharType="end"/>
        </w:r>
      </w:ins>
      <w:del w:id="49" w:author="Stepan Oskin" w:date="2019-11-15T16:54:00Z">
        <w:r w:rsidR="009B7FCC" w:rsidRPr="00FA6841" w:rsidDel="004174AC">
          <w:rPr>
            <w:rPrChange w:id="50" w:author="Eric J. Miller" w:date="2019-11-02T21:05:00Z">
              <w:rPr>
                <w:highlight w:val="yellow"/>
              </w:rPr>
            </w:rPrChange>
          </w:rPr>
          <w:delText>[</w:delText>
        </w:r>
      </w:del>
      <w:del w:id="51" w:author="Eric J. Miller" w:date="2019-11-02T21:05:00Z">
        <w:r w:rsidR="009B7FCC" w:rsidRPr="00FA6841" w:rsidDel="00FA6841">
          <w:rPr>
            <w:rPrChange w:id="52" w:author="Eric J. Miller" w:date="2019-11-02T21:05:00Z">
              <w:rPr>
                <w:highlight w:val="yellow"/>
              </w:rPr>
            </w:rPrChange>
          </w:rPr>
          <w:delText>cite</w:delText>
        </w:r>
      </w:del>
      <w:ins w:id="53" w:author="Eric J. Miller" w:date="2019-11-02T21:11:00Z">
        <w:del w:id="54" w:author="Stepan Oskin" w:date="2019-11-15T16:54:00Z">
          <w:r w:rsidR="00DA0EC2" w:rsidDel="004174AC">
            <w:delText xml:space="preserve">Spengler, 1930; </w:delText>
          </w:r>
        </w:del>
      </w:ins>
      <w:ins w:id="55" w:author="Eric J. Miller" w:date="2019-11-02T21:05:00Z">
        <w:del w:id="56" w:author="Stepan Oskin" w:date="2019-11-15T16:54:00Z">
          <w:r w:rsidR="00FA6841" w:rsidDel="004174AC">
            <w:delText xml:space="preserve">Alonso, 1964; </w:delText>
          </w:r>
        </w:del>
      </w:ins>
      <w:ins w:id="57" w:author="Eric J. Miller" w:date="2019-11-02T21:12:00Z">
        <w:del w:id="58" w:author="Stepan Oskin" w:date="2019-11-15T16:54:00Z">
          <w:r w:rsidR="00DA0EC2" w:rsidDel="004174AC">
            <w:delText xml:space="preserve">Knight and Trygg, 1977; </w:delText>
          </w:r>
        </w:del>
      </w:ins>
      <w:ins w:id="59" w:author="Eric J. Miller" w:date="2019-11-02T21:05:00Z">
        <w:del w:id="60" w:author="Stepan Oskin" w:date="2019-11-15T16:54:00Z">
          <w:r w:rsidR="00FA6841" w:rsidDel="004174AC">
            <w:delText>Martine</w:delText>
          </w:r>
        </w:del>
      </w:ins>
      <w:ins w:id="61" w:author="Eric J. Miller" w:date="2019-11-02T21:07:00Z">
        <w:del w:id="62" w:author="Stepan Oskin" w:date="2019-11-15T16:54:00Z">
          <w:r w:rsidR="00DA0EC2" w:rsidDel="004174AC">
            <w:delText>z</w:delText>
          </w:r>
        </w:del>
      </w:ins>
      <w:ins w:id="63" w:author="Eric J. Miller" w:date="2019-11-02T21:05:00Z">
        <w:del w:id="64" w:author="Stepan Oskin" w:date="2019-11-15T16:54:00Z">
          <w:r w:rsidR="00FA6841" w:rsidDel="004174AC">
            <w:delText>, 2018</w:delText>
          </w:r>
        </w:del>
      </w:ins>
      <w:del w:id="65" w:author="Stepan Oskin" w:date="2019-11-15T16:54:00Z">
        <w:r w:rsidR="009B7FCC" w:rsidRPr="00FA6841" w:rsidDel="004174AC">
          <w:rPr>
            <w:rPrChange w:id="66" w:author="Eric J. Miller" w:date="2019-11-02T21:05:00Z">
              <w:rPr>
                <w:highlight w:val="yellow"/>
              </w:rPr>
            </w:rPrChange>
          </w:rPr>
          <w:delText>]</w:delText>
        </w:r>
      </w:del>
      <w:r w:rsidRPr="00FA6841">
        <w:t>.</w:t>
      </w:r>
      <w:r w:rsidR="007C06D2">
        <w:t xml:space="preserve"> </w:t>
      </w:r>
    </w:p>
    <w:p w14:paraId="3150C7DE" w14:textId="77777777" w:rsidR="007C06D2" w:rsidRDefault="007C06D2" w:rsidP="0088324F"/>
    <w:p w14:paraId="5030E4DF" w14:textId="7369D373" w:rsidR="00E26EE2" w:rsidRDefault="0088324F" w:rsidP="0088324F">
      <w:r>
        <w:t>The fundamental link between transportation and urban form creates a feedback relationship between land development, travel needs, viability of alternative modes, accessibility, and other important characteristics of the urban transportation system</w:t>
      </w:r>
      <w:r w:rsidR="009B7FCC" w:rsidRPr="009B7FCC">
        <w:fldChar w:fldCharType="begin" w:fldLock="1"/>
      </w:r>
      <w:r w:rsidR="00F1450D">
        <w:instrText>ADDIN CSL_CITATION {"citationItems":[{"id":"ITEM-1","itemData":{"abstract":"Transportation decisions clearly affect land-use patterns, and land-use decisions clearly affect transportation systems. Urban theorists have addressed the cyclical land-usetransportation relationship for many decades and economists have modeled it extensively. Field studies demonstrate what the economists have predicted and what many theorists have feared: that, in many ways, highways shape urban areas. Yet little of that knowledge has found its way into planning practice, and land-use planning and transportation planning remain separate decision-making processes. Now that Congress has mandated that transportation planners consider both land-use plans and the land-use impacts of their decisions, the literature of planning practice should draw on the theoretical and research literature and provide guidance to planners on how to manage the transportation-land-use cycle.","author":[{"dropping-particle":"","family":"Kelly","given":"Eric Damian","non-dropping-particle":"","parse-names":false,"suffix":""}],"container-title":"Journal of Planning Literature","id":"ITEM-1","issue":"2","issued":{"date-parts":[["1994"]]},"page":"p.128-145","title":"The Transportation Land Use Link","type":"article-journal","volume":"9"},"uris":["http://www.mendeley.com/documents/?uuid=11c5b99f-e5b0-4453-90d2-1b8895f4dced"]}],"mendeley":{"formattedCitation":"(Kelly 1994)","plainTextFormattedCitation":"(Kelly 1994)","previouslyFormattedCitation":"(Kelly 1994)"},"properties":{"noteIndex":0},"schema":"https://github.com/citation-style-language/schema/raw/master/csl-citation.json"}</w:instrText>
      </w:r>
      <w:r w:rsidR="009B7FCC" w:rsidRPr="009B7FCC">
        <w:fldChar w:fldCharType="separate"/>
      </w:r>
      <w:r w:rsidR="00B93377" w:rsidRPr="00B93377">
        <w:rPr>
          <w:noProof/>
        </w:rPr>
        <w:t>(Kelly 1994)</w:t>
      </w:r>
      <w:r w:rsidR="009B7FCC" w:rsidRPr="009B7FCC">
        <w:fldChar w:fldCharType="end"/>
      </w:r>
      <w:r>
        <w:t>.</w:t>
      </w:r>
      <w:r w:rsidR="00377101">
        <w:t xml:space="preserve"> </w:t>
      </w:r>
      <w:r>
        <w:t xml:space="preserve">Numerous "top-down" and "bottom-up" models have been designed to analyze and forecast the behaviour of urban regions and interaction of </w:t>
      </w:r>
      <w:r>
        <w:lastRenderedPageBreak/>
        <w:t>their transportation and land use systems</w:t>
      </w:r>
      <w:r w:rsidR="00BC3247">
        <w:t>, with the latest generation being the family of microsimulation models</w:t>
      </w:r>
      <w:r w:rsidR="009B7FCC">
        <w:fldChar w:fldCharType="begin" w:fldLock="1"/>
      </w:r>
      <w:r w:rsidR="00F1450D">
        <w:instrText>ADDIN CSL_CITATION {"citationItems":[{"id":"ITEM-1","itemData":{"DOI":"10.1177/0885412207314010","ISBN":"08854122 (ISSN)","ISSN":"08854122","PMID":"255408600001","abstract":"Modern urban regions are highly complex entities. Despite the difficulty of modeling every relevant aspect of an urban region, researchers have produced a rich variety of models dealing with interrelated processes of urban change. The most popular types of models have been those dealing with the relationship between transportation network growth and changes in land use and the location of economic activity, embodied in the concept of accessibility. This article reviews some of the more common frameworks for modeling transportation and land use change, illustrating each with some examples of operational models that have been applied to real-world settings. It then identifies new directions for future research in urban modeling and notes the important contributions of the field to date.","author":[{"dropping-particle":"","family":"Iacono","given":"Michael","non-dropping-particle":"","parse-names":false,"suffix":""},{"dropping-particle":"","family":"Levinson","given":"David","non-dropping-particle":"","parse-names":false,"suffix":""},{"dropping-particle":"","family":"El-Geneidy","given":"Ahmed","non-dropping-particle":"","parse-names":false,"suffix":""}],"container-title":"Journal of Planning Literature","id":"ITEM-1","issued":{"date-parts":[["2008"]]},"title":"Models of transportation and land use change: A guide to the territory","type":"article-journal"},"uris":["http://www.mendeley.com/documents/?uuid=30a401cb-05e9-3785-96e7-ce4431c8b3d6"]}],"mendeley":{"formattedCitation":"(Iacono, Levinson, and El-Geneidy 2008)","plainTextFormattedCitation":"(Iacono, Levinson, and El-Geneidy 2008)","previouslyFormattedCitation":"(Iacono, Levinson, and El-Geneidy 2008)"},"properties":{"noteIndex":0},"schema":"https://github.com/citation-style-language/schema/raw/master/csl-citation.json"}</w:instrText>
      </w:r>
      <w:r w:rsidR="009B7FCC">
        <w:fldChar w:fldCharType="separate"/>
      </w:r>
      <w:r w:rsidR="00B93377" w:rsidRPr="00B93377">
        <w:rPr>
          <w:noProof/>
        </w:rPr>
        <w:t>(Iacono, Levinson, and El-Geneidy 2008)</w:t>
      </w:r>
      <w:r w:rsidR="009B7FCC">
        <w:fldChar w:fldCharType="end"/>
      </w:r>
      <w:r>
        <w:t>.</w:t>
      </w:r>
      <w:r w:rsidR="009B7FCC">
        <w:t xml:space="preserve"> </w:t>
      </w:r>
    </w:p>
    <w:p w14:paraId="0207E92D" w14:textId="77777777" w:rsidR="00E26EE2" w:rsidRDefault="00E26EE2" w:rsidP="0088324F"/>
    <w:p w14:paraId="4A2B58A8" w14:textId="66E4167B" w:rsidR="009B7FCC" w:rsidRDefault="007C3FCF" w:rsidP="0088324F">
      <w:r>
        <w:t>Among the major barriers to implementation of integrated urban models since their introduction were such aspects as data hungriness and computational requirements</w:t>
      </w:r>
      <w:r>
        <w:fldChar w:fldCharType="begin" w:fldLock="1"/>
      </w:r>
      <w:r w:rsidR="00F1450D">
        <w:instrText>ADDIN CSL_CITATION {"citationItems":[{"id":"ITEM-1","itemData":{"DOI":"10.17226/9435","ISBN":"0309063248","abstract":"The nation's growth and the need to meet mobility, environmental, and energy objectives place demands on public transit systems. Current systems, some of which are old and in need of upgrading, must expand service area, increase service frequency, and improve efficiency to serve these demands. Research is necessary to solve operating problems, to adapt appropriate new technologies from other industries, and to introduce innovations into the transit industry. The Transit Cooperative Research Program (TCRP) serves as one of the principal means by which the transit industry can develop innovative near-term solutions to meet demands placed on it. The need for TCRP was originally identified in TRB Special Report 213—Research for Public Transit: New Directions, published in 1987 and based on a study sponsored by the Urban Project H-12 FY'96 ISSN 1073-4872 ISBN 0-309-06324-8 Library of Congress Catalog Card No. 99-71031 . 1999 Transportation Research Board Price $22.00ID - 1535","author":[{"dropping-particle":"","family":"Miller","given":"Eric J","non-dropping-particle":"","parse-names":false,"suffix":""},{"dropping-particle":"","family":"Kriger","given":"David S","non-dropping-particle":"","parse-names":false,"suffix":""},{"dropping-particle":"","family":"Hunt","given":"John Douglas","non-dropping-particle":"","parse-names":false,"suffix":""}],"container-title":"TCRP Report 48","id":"ITEM-1","issued":{"date-parts":[["1998"]]},"number-of-pages":"1-32","title":"Integrated Urban Models for Simulation of Transit and Land Use Policies Guidelines for Implementation and Use","type":"book"},"uris":["http://www.mendeley.com/documents/?uuid=f8094da8-5c67-4d56-bd98-ce4b1881f44a"]}],"mendeley":{"formattedCitation":"(Miller, Kriger, and Hunt 1998)","plainTextFormattedCitation":"(Miller, Kriger, and Hunt 1998)","previouslyFormattedCitation":"(Miller, Kriger, and Hunt 1998)"},"properties":{"noteIndex":0},"schema":"https://github.com/citation-style-language/schema/raw/master/csl-citation.json"}</w:instrText>
      </w:r>
      <w:r>
        <w:fldChar w:fldCharType="separate"/>
      </w:r>
      <w:r w:rsidR="00B93377" w:rsidRPr="00B93377">
        <w:rPr>
          <w:noProof/>
        </w:rPr>
        <w:t>(Miller, Kriger, and Hunt 1998)</w:t>
      </w:r>
      <w:r>
        <w:fldChar w:fldCharType="end"/>
      </w:r>
      <w:r>
        <w:t xml:space="preserve">. </w:t>
      </w:r>
      <w:r w:rsidR="00E26EE2">
        <w:t>In the past decades, continuing methodological advances in computing, such as cost-effective High-Performance Computing (HPC), detailed GIS-based datasets and machine learning methods, have turned former barriers into opportunities for model system development</w:t>
      </w:r>
      <w:r w:rsidR="009B32D9">
        <w:fldChar w:fldCharType="begin" w:fldLock="1"/>
      </w:r>
      <w:r w:rsidR="00F1450D">
        <w:instrText>ADDIN CSL_CITATION {"citationItems":[{"id":"ITEM-1","itemData":{"DOI":"10.5198/jtlu.2018.1257","abstract":"The primary objective of this paper is to “make the case” for adoption of microsimulation frameworks for development of integrated urban models. Similar to the case of activity-based travel models, microsimulation in integrated urban models enables such models to deal better with: heterogeneity and non-linearity in behavior; identification of the detailed spatial and socioeconomic distribution of impacts, benefits and costs; tracing complex interactions across agents and over time; providing support for modelling memory, learning and adaptation among agents; computational efficiency; and emergent behavior. The paper discusses strengths, weaknesses and challenges in microsimulating urban regions, including the extent to which microsimulation models are still subject to Lee’s famous “seven sins of large-scale modelling,” as well as the extent to which they may help alleviate or reduce these sins in operational models. The paper concludes with a very brief discussion of future prospects for such models.","author":[{"dropping-particle":"","family":"Miller","given":"Eric J","non-dropping-particle":"","parse-names":false,"suffix":""}],"container-title":"Journal of Transport and Land Use","id":"ITEM-1","issue":"1","issued":{"date-parts":[["2018"]]},"page":"1025-1037","title":"The case for microsimulation frameworks for integrated urban models","type":"article-journal","volume":"11"},"uris":["http://www.mendeley.com/documents/?uuid=47768671-abcf-4568-ae38-5de68e41a046"]}],"mendeley":{"formattedCitation":"(Miller 2018)","plainTextFormattedCitation":"(Miller 2018)","previouslyFormattedCitation":"(Miller 2018)"},"properties":{"noteIndex":0},"schema":"https://github.com/citation-style-language/schema/raw/master/csl-citation.json"}</w:instrText>
      </w:r>
      <w:r w:rsidR="009B32D9">
        <w:fldChar w:fldCharType="separate"/>
      </w:r>
      <w:r w:rsidR="00B93377" w:rsidRPr="00B93377">
        <w:rPr>
          <w:noProof/>
        </w:rPr>
        <w:t>(Miller 2018)</w:t>
      </w:r>
      <w:r w:rsidR="009B32D9">
        <w:fldChar w:fldCharType="end"/>
      </w:r>
      <w:r w:rsidR="00E26EE2">
        <w:t xml:space="preserve">. </w:t>
      </w:r>
      <w:r w:rsidR="00BC3247" w:rsidRPr="00BC3247">
        <w:t xml:space="preserve">Since </w:t>
      </w:r>
      <w:r w:rsidR="00E26EE2">
        <w:t xml:space="preserve">microsimulation </w:t>
      </w:r>
      <w:r w:rsidR="00BC3247" w:rsidRPr="00BC3247">
        <w:t xml:space="preserve">models are dynamic and disaggregated in their nature, </w:t>
      </w:r>
      <w:r w:rsidR="00BC3247" w:rsidRPr="007C06D2">
        <w:t>their design and calibration efforts</w:t>
      </w:r>
      <w:r w:rsidR="00BC3247">
        <w:t xml:space="preserve"> could benefit from the use of data sources that are longitudinal (time-series) and highly disaggregated spatially (to a parcel level)</w:t>
      </w:r>
      <w:r w:rsidR="007C06D2">
        <w:t xml:space="preserve"> </w:t>
      </w:r>
      <w:r w:rsidR="007C06D2">
        <w:fldChar w:fldCharType="begin" w:fldLock="1"/>
      </w:r>
      <w:r w:rsidR="00F1450D">
        <w:instrText>ADDIN CSL_CITATION {"citationItems":[{"id":"ITEM-1","itemData":{"author":[{"dropping-particle":"","family":"Miller","given":"Eric J","non-dropping-particle":"","parse-names":false,"suffix":""}],"chapter-number":"2","container-title":"Mapping the Travel Behavior Genome, The Role of Disruptive Technologies, Automation and Experimentation","editor":[{"dropping-particle":"","family":"Goulias","given":"K.G.","non-dropping-particle":"","parse-names":false,"suffix":""},{"dropping-particle":"","family":"Davis","given":"A.W.","non-dropping-particle":"","parse-names":false,"suffix":""}],"id":"ITEM-1","issued":{"date-parts":[["2019"]]},"title":"Travel Demand Models, The Next Generation: Boldly Going Where No-One Has Gone Before","type":"chapter"},"uris":["http://www.mendeley.com/documents/?uuid=4e9c5f2d-a814-4bb5-ba49-fef8bcabbdd8"]}],"mendeley":{"formattedCitation":"(Miller 2019)","plainTextFormattedCitation":"(Miller 2019)","previouslyFormattedCitation":"(Miller 2019)"},"properties":{"noteIndex":0},"schema":"https://github.com/citation-style-language/schema/raw/master/csl-citation.json"}</w:instrText>
      </w:r>
      <w:r w:rsidR="007C06D2">
        <w:fldChar w:fldCharType="separate"/>
      </w:r>
      <w:r w:rsidR="00B93377" w:rsidRPr="00B93377">
        <w:rPr>
          <w:noProof/>
        </w:rPr>
        <w:t>(Miller 2019)</w:t>
      </w:r>
      <w:r w:rsidR="007C06D2">
        <w:fldChar w:fldCharType="end"/>
      </w:r>
      <w:r w:rsidR="00BC3247">
        <w:t>.</w:t>
      </w:r>
      <w:r>
        <w:t xml:space="preserve"> </w:t>
      </w:r>
      <w:r w:rsidR="00E26EE2">
        <w:t>In our times, t</w:t>
      </w:r>
      <w:r>
        <w:t>he amount and diversity of new data sources relating to cities grows exponentially</w:t>
      </w:r>
      <w:r w:rsidR="00E26EE2">
        <w:t xml:space="preserve"> and t</w:t>
      </w:r>
      <w:r>
        <w:t>hese new sources present new challenges and new opportunities for researchers interested in longitudinal and spatially disaggregated aspects of interactions of urban systems.</w:t>
      </w:r>
    </w:p>
    <w:p w14:paraId="0E92B409" w14:textId="3E32C834" w:rsidR="009B7FCC" w:rsidRDefault="009B7FCC" w:rsidP="0088324F"/>
    <w:p w14:paraId="59C2BC79" w14:textId="03FE5940" w:rsidR="001A19B9" w:rsidRDefault="001A19B9" w:rsidP="002E5E05">
      <w:pPr>
        <w:pStyle w:val="Heading2"/>
      </w:pPr>
      <w:r>
        <w:t>1.1 New data sources and their challenges</w:t>
      </w:r>
      <w:r>
        <w:rPr>
          <w:rFonts w:ascii="Helvetica" w:hAnsi="Helvetica" w:cs="Helvetica"/>
        </w:rPr>
        <w:t xml:space="preserve"> </w:t>
      </w:r>
    </w:p>
    <w:p w14:paraId="0BC2E145" w14:textId="1C8EF580" w:rsidR="00B162C5" w:rsidRDefault="0088324F" w:rsidP="0088324F">
      <w:r>
        <w:t>Increased digitization of human activity</w:t>
      </w:r>
      <w:r w:rsidR="00BC3247">
        <w:t xml:space="preserve"> produces a wealth of new information that can be used to study interactions between </w:t>
      </w:r>
      <w:r w:rsidR="007C06D2">
        <w:t xml:space="preserve">urban systems </w:t>
      </w:r>
      <w:r w:rsidR="00BC3247">
        <w:t>at a fine spatial and temporal scale</w:t>
      </w:r>
      <w:r w:rsidR="00617641">
        <w:t xml:space="preserve"> </w:t>
      </w:r>
      <w:r w:rsidR="00617641">
        <w:fldChar w:fldCharType="begin" w:fldLock="1"/>
      </w:r>
      <w:r w:rsidR="00F1450D">
        <w:instrText>ADDIN CSL_CITATION {"citationItems":[{"id":"ITEM-1","itemData":{"DOI":"10.1016/j.apgeog.2013.09.012","ISBN":"0143-6228","ISSN":"01436228","abstract":"In this paper, I review the recent emergence of three groups of data sources and assess some of the opportunities and challenges they pose for the understanding of cities, particularly in the context of the Regional Science and urban research agenda. These are data collected from mobile sensors carried by individuals, data derived from businesses moving their activity online and government data released in an open format. Although very different from each other, they are all becoming available as a side-effect since they were created with different purposes but their degree of popularity, pervasiveness and ease of access is turning them into interesting alternatives for researchers. Existing projects and initiatives that conform to each class are featured as illustrative examples of these new potential sources of knowledge. © 2013 Elsevier Ltd.","author":[{"dropping-particle":"","family":"Arribas-Bel","given":"Daniel","non-dropping-particle":"","parse-names":false,"suffix":""}],"container-title":"Applied Geography","id":"ITEM-1","issued":{"date-parts":[["2014"]]},"page":"45-53","publisher":"Elsevier Ltd","title":"Accidental, open and everywhere: Emerging data sources for the understanding of cities","type":"article-journal","volume":"49"},"uris":["http://www.mendeley.com/documents/?uuid=dc2359cc-a8a7-42d8-ac4f-9565fc3c977d"]},{"id":"ITEM-2","itemData":{"DOI":"10.1016/j.trc.2016.04.005","ISSN":"0968090X","abstract":"The last decade has witnessed very active development in two broad, but separate fields, both involving understanding and modeling of how individuals move in time and space (hereafter called \"travel behavior analysis\" or \"human mobility analysis\"). One field comprises transportation researchers who have been working in the field for decades and the other involves new comers from a wide range of disciplines, but primarily computer scientists and physicists. Researchers in these two fields work with different datasets, apply different methodologies, and answer different but overlapping questions. It is our view that there is much, hidden synergy between the two fields that needs to be brought out. It is thus the purpose of this paper to introduce datasets, concepts, knowledge and methods used in these two fields, and most importantly raise cross-discipline ideas for conversations and collaborations between the two. It is our hope that this paper will stimulate many future cross-cutting studies that involve researchers from both fields.","author":[{"dropping-particle":"","family":"Chen","given":"Cynthia","non-dropping-particle":"","parse-names":false,"suffix":""},{"dropping-particle":"","family":"Ma","given":"Jingtao","non-dropping-particle":"","parse-names":false,"suffix":""},{"dropping-particle":"","family":"Susilo","given":"Yusak","non-dropping-particle":"","parse-names":false,"suffix":""},{"dropping-particle":"","family":"Liu","given":"Yu","non-dropping-particle":"","parse-names":false,"suffix":""},{"dropping-particle":"","family":"Wang","given":"Menglin","non-dropping-particle":"","parse-names":false,"suffix":""}],"container-title":"Transportation Research Part C: Emerging Technologies","id":"ITEM-2","issued":{"date-parts":[["2016"]]},"title":"The promises of big data and small data for travel behavior (aka human mobility) analysis","type":"article"},"uris":["http://www.mendeley.com/documents/?uuid=747e3314-8945-3253-975a-5c0b1116e75c"]}],"mendeley":{"formattedCitation":"(Arribas-Bel 2014; Chen et al. 2016)","plainTextFormattedCitation":"(Arribas-Bel 2014; Chen et al. 2016)","previouslyFormattedCitation":"(Arribas-Bel 2014; Chen et al. 2016)"},"properties":{"noteIndex":0},"schema":"https://github.com/citation-style-language/schema/raw/master/csl-citation.json"}</w:instrText>
      </w:r>
      <w:r w:rsidR="00617641">
        <w:fldChar w:fldCharType="separate"/>
      </w:r>
      <w:r w:rsidR="00B93377" w:rsidRPr="00B93377">
        <w:rPr>
          <w:noProof/>
        </w:rPr>
        <w:t>(Arribas-Bel 2014; Chen et al. 2016)</w:t>
      </w:r>
      <w:r w:rsidR="00617641">
        <w:fldChar w:fldCharType="end"/>
      </w:r>
      <w:r w:rsidR="00617641">
        <w:t>.</w:t>
      </w:r>
      <w:r w:rsidR="00C03CA4">
        <w:t xml:space="preserve"> </w:t>
      </w:r>
      <w:r w:rsidR="00BC3247">
        <w:t>An example of</w:t>
      </w:r>
      <w:r>
        <w:t xml:space="preserve"> </w:t>
      </w:r>
      <w:r w:rsidR="00B162C5">
        <w:t xml:space="preserve">such </w:t>
      </w:r>
      <w:r w:rsidR="00BC3247">
        <w:t>digitization is</w:t>
      </w:r>
      <w:r>
        <w:t xml:space="preserve"> </w:t>
      </w:r>
      <w:r w:rsidR="00BC3247">
        <w:t xml:space="preserve">the </w:t>
      </w:r>
      <w:r>
        <w:t>introduction of the POLARIS land registration system by the Government of Ontario in 1985</w:t>
      </w:r>
      <w:r w:rsidR="00BC3247">
        <w:t>, which le</w:t>
      </w:r>
      <w:del w:id="67" w:author="Eric J. Miller" w:date="2019-11-02T20:39:00Z">
        <w:r w:rsidR="00BC3247" w:rsidDel="00445937">
          <w:delText>a</w:delText>
        </w:r>
      </w:del>
      <w:r w:rsidR="00BC3247">
        <w:t>d to the creation of an extensive dataset of real estate transactions</w:t>
      </w:r>
      <w:r w:rsidR="00C03CA4">
        <w:t xml:space="preserve"> by Teranet Enterprises Inc.</w:t>
      </w:r>
      <w:r w:rsidR="00C03CA4">
        <w:fldChar w:fldCharType="begin" w:fldLock="1"/>
      </w:r>
      <w:r w:rsidR="00F1450D">
        <w:instrText>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rsidR="00C03CA4">
        <w:fldChar w:fldCharType="separate"/>
      </w:r>
      <w:r w:rsidR="00B93377" w:rsidRPr="00B93377">
        <w:rPr>
          <w:noProof/>
        </w:rPr>
        <w:t>(Teranet Enterprises Inc. 2019)</w:t>
      </w:r>
      <w:r w:rsidR="00C03CA4">
        <w:fldChar w:fldCharType="end"/>
      </w:r>
      <w:r>
        <w:t>.</w:t>
      </w:r>
      <w:r w:rsidR="00C03CA4">
        <w:t xml:space="preserve"> Teranet’s dataset captures all real estate transactions that have been recorded in the Province of Ontario since 1985, which makes it a great asset for longitudinal housing market studies and </w:t>
      </w:r>
      <w:r w:rsidR="007C06D2">
        <w:t xml:space="preserve">for </w:t>
      </w:r>
      <w:r w:rsidR="00C03CA4">
        <w:t xml:space="preserve">design and calibration </w:t>
      </w:r>
      <w:r w:rsidR="00B162C5">
        <w:t xml:space="preserve">efforts </w:t>
      </w:r>
      <w:r w:rsidR="007C06D2">
        <w:t xml:space="preserve">of </w:t>
      </w:r>
      <w:r w:rsidR="00C03CA4">
        <w:t xml:space="preserve">microsimulation models. </w:t>
      </w:r>
    </w:p>
    <w:p w14:paraId="5B57F76E" w14:textId="77777777" w:rsidR="00B162C5" w:rsidRDefault="00B162C5" w:rsidP="0088324F"/>
    <w:p w14:paraId="5990DA64" w14:textId="277718D3" w:rsidR="001A19B9" w:rsidRDefault="00C03CA4" w:rsidP="0088324F">
      <w:r>
        <w:t xml:space="preserve">However, despite its high spatial and temporal resolution, the version of Teranet’s dataset available to researchers at </w:t>
      </w:r>
      <w:r w:rsidR="00AD5BA5">
        <w:t>University of Toronto Transportation Research Institute (</w:t>
      </w:r>
      <w:r>
        <w:t>UTTRI</w:t>
      </w:r>
      <w:r w:rsidR="00AD5BA5">
        <w:t>)</w:t>
      </w:r>
      <w:r>
        <w:t xml:space="preserve"> suffered from a severe lack of attributes describing each transaction, such as the </w:t>
      </w:r>
      <w:r w:rsidR="00B162C5">
        <w:t xml:space="preserve">category of the property </w:t>
      </w:r>
      <w:r>
        <w:t xml:space="preserve">being sold. </w:t>
      </w:r>
      <w:r w:rsidR="00B162C5">
        <w:t xml:space="preserve">To add new features, Teranet’s dataset can be augmented using a range of urban data sources, such as information from Census and transportation surveys and land use data. At the same time, joining these sources together can be challenging, since they all use different spatial units and are available at varying temporal spans. </w:t>
      </w:r>
    </w:p>
    <w:p w14:paraId="7FDAA8B4" w14:textId="77777777" w:rsidR="001A19B9" w:rsidRDefault="001A19B9" w:rsidP="0088324F"/>
    <w:p w14:paraId="16F1183D" w14:textId="24A5E0F3" w:rsidR="0088324F" w:rsidRDefault="00294D8D" w:rsidP="0088324F">
      <w:r>
        <w:t>T</w:t>
      </w:r>
      <w:r w:rsidR="001A19B9">
        <w:t xml:space="preserve">he </w:t>
      </w:r>
      <w:r w:rsidR="00B162C5">
        <w:t xml:space="preserve">difference </w:t>
      </w:r>
      <w:r w:rsidR="001A19B9">
        <w:t xml:space="preserve">in units between urban data sources </w:t>
      </w:r>
      <w:r w:rsidR="00B16F18">
        <w:t xml:space="preserve">could </w:t>
      </w:r>
      <w:r>
        <w:t xml:space="preserve">be addressed </w:t>
      </w:r>
      <w:r w:rsidR="00B162C5">
        <w:t>by uniting all polygon-based data at the level of time</w:t>
      </w:r>
      <w:r w:rsidR="00B16F18">
        <w:t>-</w:t>
      </w:r>
      <w:r w:rsidR="00B162C5">
        <w:t>indexed points</w:t>
      </w:r>
      <w:r w:rsidR="001A19B9">
        <w:t xml:space="preserve">, as represented by real estate transactions recorded in Teranet’s dataset. In addition, temporal spans </w:t>
      </w:r>
      <w:r>
        <w:t>need</w:t>
      </w:r>
      <w:r w:rsidR="00B16F18">
        <w:t>ed</w:t>
      </w:r>
      <w:r>
        <w:t xml:space="preserve"> to be</w:t>
      </w:r>
      <w:r w:rsidR="001A19B9">
        <w:t xml:space="preserve"> established when relating datasets to ensure proper alignment of urban data both on spatial and temporal dimension</w:t>
      </w:r>
      <w:r w:rsidR="00B16F18">
        <w:t>s</w:t>
      </w:r>
      <w:r w:rsidR="001A19B9">
        <w:t xml:space="preserve">. Finally, since none of the land use data sources </w:t>
      </w:r>
      <w:r w:rsidR="00B16F18">
        <w:t xml:space="preserve">that were </w:t>
      </w:r>
      <w:r w:rsidR="001A19B9">
        <w:t xml:space="preserve">available for </w:t>
      </w:r>
      <w:r w:rsidR="00B16F18">
        <w:t xml:space="preserve">the Greater Toronto-Hamilton Area (GTHA) </w:t>
      </w:r>
      <w:r w:rsidR="001A19B9">
        <w:t>covered the complete time interval from 198</w:t>
      </w:r>
      <w:r w:rsidR="00AD5BA5">
        <w:t>6</w:t>
      </w:r>
      <w:r w:rsidR="001A19B9">
        <w:t xml:space="preserve"> to 2017, a machine learning model </w:t>
      </w:r>
      <w:r w:rsidR="00B16F18">
        <w:t xml:space="preserve">was </w:t>
      </w:r>
      <w:r w:rsidR="001A19B9">
        <w:t xml:space="preserve">trained to classify land use based on housing market dynamics. </w:t>
      </w:r>
      <w:r w:rsidR="00B16F18">
        <w:t>T</w:t>
      </w:r>
      <w:r w:rsidR="001A19B9">
        <w:t xml:space="preserve">his </w:t>
      </w:r>
      <w:r w:rsidR="001A19B9">
        <w:lastRenderedPageBreak/>
        <w:t xml:space="preserve">information </w:t>
      </w:r>
      <w:r w:rsidR="00B16F18">
        <w:t xml:space="preserve">was then stored </w:t>
      </w:r>
      <w:r w:rsidR="001A19B9">
        <w:t xml:space="preserve">in the form of a relational database </w:t>
      </w:r>
      <w:r w:rsidR="00B16F18">
        <w:t xml:space="preserve">to </w:t>
      </w:r>
      <w:r w:rsidR="001A19B9">
        <w:t>facilitate ease of access and reduce hardware requirements, allowing a broader group of researchers to take advantage of the new powerful data source.</w:t>
      </w:r>
    </w:p>
    <w:p w14:paraId="259464C9" w14:textId="48EB4CDC" w:rsidR="00294D8D" w:rsidRDefault="00294D8D" w:rsidP="0088324F"/>
    <w:p w14:paraId="2294D0DE" w14:textId="0F4BFBC5" w:rsidR="00294D8D" w:rsidRDefault="00294D8D" w:rsidP="00294D8D">
      <w:r>
        <w:t xml:space="preserve">This paper presents an analysis of such a database for </w:t>
      </w:r>
      <w:ins w:id="68" w:author="Eric J. Miller" w:date="2019-11-02T20:40:00Z">
        <w:r w:rsidR="00445937">
          <w:t xml:space="preserve">the </w:t>
        </w:r>
      </w:ins>
      <w:r>
        <w:t>GTHA. Specifically, it presents methods developed for dealing with two important technical issues in making use of Teranet’s dataset:</w:t>
      </w:r>
    </w:p>
    <w:p w14:paraId="421D953D" w14:textId="77777777" w:rsidR="00294D8D" w:rsidRDefault="00294D8D" w:rsidP="00294D8D"/>
    <w:p w14:paraId="03F30EAB" w14:textId="77777777" w:rsidR="00294D8D" w:rsidRDefault="00294D8D" w:rsidP="00294D8D">
      <w:r>
        <w:t>1. Merging diverse datasets spatially and temporally.</w:t>
      </w:r>
    </w:p>
    <w:p w14:paraId="1E8670DE" w14:textId="77777777" w:rsidR="00294D8D" w:rsidRDefault="00294D8D" w:rsidP="00294D8D"/>
    <w:p w14:paraId="05F06599" w14:textId="45D2A2E6" w:rsidR="00294D8D" w:rsidRDefault="00294D8D" w:rsidP="00294D8D">
      <w:r>
        <w:t xml:space="preserve">2. Using machine learning to classify land use from housing market dynamics. </w:t>
      </w:r>
    </w:p>
    <w:p w14:paraId="783D65E2" w14:textId="77777777" w:rsidR="00617641" w:rsidRDefault="00617641" w:rsidP="0088324F"/>
    <w:p w14:paraId="5EA3E795" w14:textId="4B587698" w:rsidR="007153DF" w:rsidRDefault="00294D8D" w:rsidP="007153DF">
      <w:r w:rsidRPr="00294D8D">
        <w:t xml:space="preserve">Section 2 describes the data used in this study. These data come from a variety of sources, have different spatial and temporal representations, and contribute different attributes characterizing land use, buildings and market transactions within the GTHA. Section 3 describes the method developed to </w:t>
      </w:r>
      <w:r w:rsidR="00980F21">
        <w:t>combine</w:t>
      </w:r>
      <w:r w:rsidRPr="00294D8D">
        <w:t xml:space="preserve"> these disparate datasets into a functionally usable overall database suitable for supporting real estate market analysis and modelling. Section 4 presents a novel application of machine learning methods to classify land use based on parcel transaction data, along with other data attached to the transaction data, as described in Section 3. Section 5 evaluates the effectiveness of the machine learning model presented in Section 4. Section 6 summarizes the findings and conclusions of the study and suggests directions for further research.</w:t>
      </w:r>
    </w:p>
    <w:p w14:paraId="1724F81B" w14:textId="4714F407" w:rsidR="00726B12" w:rsidRDefault="00726B12" w:rsidP="003629CD">
      <w:pPr>
        <w:pStyle w:val="Heading1"/>
      </w:pPr>
      <w:r>
        <w:t xml:space="preserve">2 Data </w:t>
      </w:r>
    </w:p>
    <w:p w14:paraId="3C3F3F8C" w14:textId="77A65B9D" w:rsidR="00E21A71" w:rsidRDefault="00980F21" w:rsidP="00980F21">
      <w:r>
        <w:t xml:space="preserve">This paper discusses the process of development of </w:t>
      </w:r>
      <w:r w:rsidR="004D441A">
        <w:t>the</w:t>
      </w:r>
      <w:r>
        <w:t xml:space="preserve"> housing market database for the GTHA; this database </w:t>
      </w:r>
      <w:r w:rsidR="003629CD">
        <w:t xml:space="preserve">was </w:t>
      </w:r>
      <w:r>
        <w:t xml:space="preserve">constructed by joining a detailed dataset of real estate transactions with other urban data sources and a new feature produced by a machine learning algorithm. </w:t>
      </w:r>
    </w:p>
    <w:p w14:paraId="790A22BE" w14:textId="4FB29E27" w:rsidR="00E21A71" w:rsidRDefault="000B70BD" w:rsidP="002E5E05">
      <w:pPr>
        <w:pStyle w:val="Heading2"/>
      </w:pPr>
      <w:r>
        <w:t>2</w:t>
      </w:r>
      <w:r w:rsidR="00E21A71">
        <w:t>.1 Teranet’s dataset</w:t>
      </w:r>
      <w:r w:rsidR="00E21A71">
        <w:rPr>
          <w:rFonts w:ascii="Helvetica" w:hAnsi="Helvetica" w:cs="Helvetica"/>
        </w:rPr>
        <w:t xml:space="preserve"> </w:t>
      </w:r>
    </w:p>
    <w:p w14:paraId="63FD2ADD" w14:textId="149AC109" w:rsidR="00E21A71" w:rsidRDefault="00E21A71" w:rsidP="00980F21">
      <w:r>
        <w:t>At the heart of the GTHA housing market database lies Teranet’s dataset—an extensive historical record of real estate transactions recorded in the Province of Ontario since the beginning of the nineteenth century</w:t>
      </w:r>
      <w:r w:rsidR="003629CD">
        <w:t>; for the purposes of this paper, the period of time from 198</w:t>
      </w:r>
      <w:r w:rsidR="00F70B73">
        <w:t>6</w:t>
      </w:r>
      <w:r w:rsidR="003629CD">
        <w:t xml:space="preserve"> to 2017 was considered, since records prior to 198</w:t>
      </w:r>
      <w:r w:rsidR="00F70B73">
        <w:t>6</w:t>
      </w:r>
      <w:r w:rsidR="003629CD">
        <w:t xml:space="preserve"> appear</w:t>
      </w:r>
      <w:r>
        <w:t xml:space="preserve"> </w:t>
      </w:r>
      <w:r w:rsidR="003629CD">
        <w:t>to be less consistent</w:t>
      </w:r>
      <w:r w:rsidR="00E37829">
        <w:t xml:space="preserve"> in Teranet’s data</w:t>
      </w:r>
      <w:r w:rsidR="003629CD">
        <w:t>.</w:t>
      </w:r>
    </w:p>
    <w:p w14:paraId="57A99271" w14:textId="1F63D225" w:rsidR="00E356ED" w:rsidRDefault="00E356ED" w:rsidP="00980F21"/>
    <w:p w14:paraId="2CA9AB80" w14:textId="6734511C" w:rsidR="00436CB7" w:rsidRDefault="00E356ED" w:rsidP="00E356ED">
      <w:r w:rsidRPr="009A3122">
        <w:t>All land owned in Canada is registered in a public land registry in the applicable province</w:t>
      </w:r>
      <w:r w:rsidR="00212E07">
        <w:t>;</w:t>
      </w:r>
      <w:r w:rsidRPr="009A3122">
        <w:t xml:space="preserve"> </w:t>
      </w:r>
      <w:r w:rsidR="00212E07">
        <w:t>t</w:t>
      </w:r>
      <w:r w:rsidR="00F70B73" w:rsidRPr="009A3122">
        <w:t>he registry system is a public record of documents evidencing transactions affecting land</w:t>
      </w:r>
      <w:r w:rsidR="00F70B73" w:rsidRPr="009A3122">
        <w:fldChar w:fldCharType="begin" w:fldLock="1"/>
      </w:r>
      <w:r w:rsidR="00F1450D">
        <w:instrText>ADDIN CSL_CITATION {"citationItems":[{"id":"ITEM-1","itemData":{"ISBN":"9781910083314","abstract":"A practical cross-border insight into real estate law.","author":[{"dropping-particle":"","family":"McKean","given":"Heather","non-dropping-particle":"","parse-names":false,"suffix":""},{"dropping-particle":"","family":"Cresce","given":"Stella","non-dropping-particle":"Di","parse-names":false,"suffix":""}],"id":"ITEM-1","issued":{"date-parts":[["2015"]]},"publisher-place":"London, UK","title":"The International Comparative Legal Guide to: Real Estate 2015, Chapter 6: Canada","type":"report"},"uris":["http://www.mendeley.com/documents/?uuid=155a9913-3601-4acb-be5e-61f23684770e"]}],"mendeley":{"formattedCitation":"(McKean and Di Cresce 2015)","plainTextFormattedCitation":"(McKean and Di Cresce 2015)","previouslyFormattedCitation":"(McKean and Di Cresce 2015)"},"properties":{"noteIndex":0},"schema":"https://github.com/citation-style-language/schema/raw/master/csl-citation.json"}</w:instrText>
      </w:r>
      <w:r w:rsidR="00F70B73" w:rsidRPr="009A3122">
        <w:fldChar w:fldCharType="separate"/>
      </w:r>
      <w:r w:rsidR="00B93377" w:rsidRPr="00B93377">
        <w:rPr>
          <w:noProof/>
        </w:rPr>
        <w:t>(McKean and Di Cresce 2015)</w:t>
      </w:r>
      <w:r w:rsidR="00F70B73" w:rsidRPr="009A3122">
        <w:fldChar w:fldCharType="end"/>
      </w:r>
      <w:r w:rsidRPr="009A3122">
        <w:t>.</w:t>
      </w:r>
      <w:r w:rsidR="00F70B73" w:rsidRPr="009A3122">
        <w:t xml:space="preserve"> </w:t>
      </w:r>
      <w:r w:rsidRPr="009A3122">
        <w:t xml:space="preserve">In 1985, the Government of Ontario initiated the Province of Ontario Land Registration Information System (POLARIS) pilot project for the purposes of the conversion between </w:t>
      </w:r>
      <w:r w:rsidR="00A10F4B">
        <w:t xml:space="preserve">land registry </w:t>
      </w:r>
      <w:r w:rsidRPr="009A3122">
        <w:t>systems and records automation. The Land Registration Reform Act (Ontario) was introduced in 1990 to facilitate electronic search and registration of properties and the automation of paper-based records</w:t>
      </w:r>
      <w:r w:rsidR="00F70B73" w:rsidRPr="009A3122">
        <w:t xml:space="preserve"> </w:t>
      </w:r>
      <w:r w:rsidR="00F70B73" w:rsidRPr="009A3122">
        <w:fldChar w:fldCharType="begin" w:fldLock="1"/>
      </w:r>
      <w:r w:rsidR="00F1450D">
        <w:instrText>ADDIN CSL_CITATION {"citationItems":[{"id":"ITEM-1","itemData":{"abstract":"This Act provides for changes in land registration, it consists of 32 sections and is divided into three parts. Part I concerns documents, and changes in the requirements for land registration. Part II is dedicated to automated recording and property mapping and Part III covers electronic registration and related matters.","author":[{"dropping-particle":"","family":"The Government of Ontario","given":"","non-dropping-particle":"","parse-names":false,"suffix":""}],"id":"ITEM-1","issued":{"date-parts":[["1990"]]},"publisher":"The Government of Ontario","publisher-place":"Toronto","title":"Land Registration Reform Act, R.S.O. 1990, c. L.4","type":"bill"},"uris":["http://www.mendeley.com/documents/?uuid=e5854f11-fa0f-43e9-aa9a-361ead1cde58"]}],"mendeley":{"formattedCitation":"(The Government of Ontario 1990)","plainTextFormattedCitation":"(The Government of Ontario 1990)","previouslyFormattedCitation":"(The Government of Ontario 1990)"},"properties":{"noteIndex":0},"schema":"https://github.com/citation-style-language/schema/raw/master/csl-citation.json"}</w:instrText>
      </w:r>
      <w:r w:rsidR="00F70B73" w:rsidRPr="009A3122">
        <w:fldChar w:fldCharType="separate"/>
      </w:r>
      <w:r w:rsidR="00B93377" w:rsidRPr="00B93377">
        <w:rPr>
          <w:noProof/>
        </w:rPr>
        <w:t>(The Government of Ontario 1990)</w:t>
      </w:r>
      <w:r w:rsidR="00F70B73" w:rsidRPr="009A3122">
        <w:fldChar w:fldCharType="end"/>
      </w:r>
      <w:r w:rsidRPr="009A3122">
        <w:t>.</w:t>
      </w:r>
      <w:r w:rsidRPr="00212E07">
        <w:t xml:space="preserve"> </w:t>
      </w:r>
    </w:p>
    <w:p w14:paraId="1C5DF494" w14:textId="77777777" w:rsidR="00436CB7" w:rsidRDefault="00436CB7" w:rsidP="00E356ED"/>
    <w:p w14:paraId="538187CB" w14:textId="7106603F" w:rsidR="00E356ED" w:rsidRPr="00425D6A" w:rsidRDefault="00E356ED" w:rsidP="00425D6A">
      <w:pPr>
        <w:rPr>
          <w:highlight w:val="yellow"/>
        </w:rPr>
      </w:pPr>
      <w:r w:rsidRPr="00212E07">
        <w:t>POLARIS was built by the Province to house and process electronic land records, which in turn le</w:t>
      </w:r>
      <w:del w:id="69" w:author="Eric J. Miller" w:date="2019-11-02T20:42:00Z">
        <w:r w:rsidRPr="00212E07" w:rsidDel="00445937">
          <w:delText>a</w:delText>
        </w:r>
      </w:del>
      <w:r w:rsidRPr="00212E07">
        <w:t>d to the creation of an extensive dataset of land registration records</w:t>
      </w:r>
      <w:r w:rsidR="00212E07">
        <w:t xml:space="preserve"> </w:t>
      </w:r>
      <w:r w:rsidRPr="00212E07">
        <w:t>managed by Teranet Enterprises Inc.</w:t>
      </w:r>
      <w:r w:rsidR="00A10F4B">
        <w:t>, an e-services organization with whom the Government of Ontario established a partnership in 1991.</w:t>
      </w:r>
      <w:r w:rsidRPr="00212E07">
        <w:t xml:space="preserve"> </w:t>
      </w:r>
      <w:r w:rsidR="00EF11C5" w:rsidRPr="00425D6A">
        <w:t xml:space="preserve">The partnership was established to convert Ontario’s land registration system to a more modernized electronic title system.  Teranet’s mandate involved taking a 200-year-old paper-based system and creating a database with electronic records for more than five million parcels of land. As a result, 99.9% of property in Ontario was </w:t>
      </w:r>
      <w:proofErr w:type="spellStart"/>
      <w:r w:rsidR="00EF11C5" w:rsidRPr="00425D6A">
        <w:t>parcelized</w:t>
      </w:r>
      <w:proofErr w:type="spellEnd"/>
      <w:r w:rsidR="00EF11C5" w:rsidRPr="00425D6A">
        <w:t xml:space="preserve"> and administered under the Land Titles system. </w:t>
      </w:r>
      <w:r w:rsidR="00425D6A" w:rsidRPr="00425D6A">
        <w:t>Teranet fully automated the conversion of millions of paper-based documents and records into the Ontario Electronic Land Registration System (ELRS).</w:t>
      </w:r>
      <w:r w:rsidR="00425D6A">
        <w:t xml:space="preserve"> </w:t>
      </w:r>
      <w:r w:rsidRPr="00212E07">
        <w:t xml:space="preserve">Today, </w:t>
      </w:r>
      <w:r w:rsidR="00425D6A">
        <w:t>t</w:t>
      </w:r>
      <w:r w:rsidR="00425D6A" w:rsidRPr="00425D6A">
        <w:t>he data contained in POLARIS is the official land registration data of the Province of Ontario</w:t>
      </w:r>
      <w:r w:rsidR="00212E07">
        <w:fldChar w:fldCharType="begin" w:fldLock="1"/>
      </w:r>
      <w:r w:rsidR="00F1450D">
        <w:instrText>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rsidR="00212E07">
        <w:fldChar w:fldCharType="separate"/>
      </w:r>
      <w:r w:rsidR="00B93377" w:rsidRPr="00B93377">
        <w:rPr>
          <w:noProof/>
        </w:rPr>
        <w:t>(Teranet Enterprises Inc. 2019)</w:t>
      </w:r>
      <w:r w:rsidR="00212E07">
        <w:fldChar w:fldCharType="end"/>
      </w:r>
      <w:r w:rsidRPr="00212E07">
        <w:t>.</w:t>
      </w:r>
    </w:p>
    <w:p w14:paraId="0FBB3403" w14:textId="77777777" w:rsidR="00E21A71" w:rsidRDefault="00E21A71" w:rsidP="00980F21"/>
    <w:p w14:paraId="7FF207FA" w14:textId="55F2D74B" w:rsidR="00980F21" w:rsidRDefault="00E21A71" w:rsidP="00980F21">
      <w:r>
        <w:t xml:space="preserve">Teranet’s dataset holds data on the </w:t>
      </w:r>
      <w:r w:rsidR="005B1A29">
        <w:t xml:space="preserve">GTHA </w:t>
      </w:r>
      <w:r>
        <w:t xml:space="preserve">housing market that has a very high spatial and temporal resolution; at the same time, using the version of the dataset available to UTTRI researchers in its raw form for meaningful </w:t>
      </w:r>
      <w:r w:rsidR="00BC6646">
        <w:t xml:space="preserve">analysis and </w:t>
      </w:r>
      <w:r>
        <w:t>modeling was challenging for two main reasons:</w:t>
      </w:r>
    </w:p>
    <w:p w14:paraId="2AA79119" w14:textId="7976452B" w:rsidR="00E21A71" w:rsidRDefault="00E21A71" w:rsidP="00980F21"/>
    <w:p w14:paraId="494881B3" w14:textId="086C781B" w:rsidR="00E21A71" w:rsidRDefault="00E21A71" w:rsidP="00E21A71">
      <w:pPr>
        <w:pStyle w:val="ListParagraph"/>
        <w:numPr>
          <w:ilvl w:val="0"/>
          <w:numId w:val="3"/>
        </w:numPr>
      </w:pPr>
      <w:r>
        <w:t>It lack</w:t>
      </w:r>
      <w:r w:rsidR="00D154B8">
        <w:t>ed</w:t>
      </w:r>
      <w:r>
        <w:t xml:space="preserve"> features describing each transaction</w:t>
      </w:r>
      <w:r w:rsidR="00D154B8">
        <w:t>, other than its date, coordinate and consideration amount</w:t>
      </w:r>
      <w:r w:rsidR="00E37829">
        <w:t>; there were no features to distinguish residential, commercial and industrial transactions</w:t>
      </w:r>
      <w:r w:rsidR="00D154B8">
        <w:t>.</w:t>
      </w:r>
    </w:p>
    <w:p w14:paraId="7D400DF8" w14:textId="37E1B6A6" w:rsidR="00E21A71" w:rsidRDefault="00E21A71" w:rsidP="00E21A71">
      <w:pPr>
        <w:pStyle w:val="ListParagraph"/>
        <w:numPr>
          <w:ilvl w:val="0"/>
          <w:numId w:val="3"/>
        </w:numPr>
      </w:pPr>
      <w:r>
        <w:t>No reliable parcel-level source of land use information for GTHA covering the full period from 198</w:t>
      </w:r>
      <w:r w:rsidR="00BC6646">
        <w:t>6</w:t>
      </w:r>
      <w:r>
        <w:t xml:space="preserve"> to 2017 could be found</w:t>
      </w:r>
      <w:r w:rsidR="00D154B8">
        <w:t>.</w:t>
      </w:r>
    </w:p>
    <w:p w14:paraId="57B26CC1" w14:textId="77777777" w:rsidR="00980F21" w:rsidRDefault="00980F21" w:rsidP="00980F21"/>
    <w:p w14:paraId="27C2AD14" w14:textId="2B33C9D2" w:rsidR="00FB6AAE" w:rsidRDefault="00DC005D" w:rsidP="00FB6AAE">
      <w:r>
        <w:t>At the same time</w:t>
      </w:r>
      <w:r w:rsidR="00980F21">
        <w:t xml:space="preserve">, </w:t>
      </w:r>
      <w:r>
        <w:t xml:space="preserve">since </w:t>
      </w:r>
      <w:r w:rsidR="00980F21">
        <w:t>each Teranet transaction has a timestamp (date) and location</w:t>
      </w:r>
      <w:r>
        <w:t xml:space="preserve"> </w:t>
      </w:r>
      <w:r w:rsidR="00980F21">
        <w:t>information</w:t>
      </w:r>
      <w:r>
        <w:t xml:space="preserve">, Teranet data can be </w:t>
      </w:r>
      <w:r w:rsidR="00980F21" w:rsidRPr="00FB6AAE">
        <w:t>join</w:t>
      </w:r>
      <w:r w:rsidRPr="00FB6AAE">
        <w:t>ed</w:t>
      </w:r>
      <w:r w:rsidR="00E21A71" w:rsidRPr="00FB6AAE">
        <w:t xml:space="preserve"> </w:t>
      </w:r>
      <w:r w:rsidR="00980F21" w:rsidRPr="00FB6AAE">
        <w:t xml:space="preserve">to </w:t>
      </w:r>
      <w:r w:rsidRPr="00FB6AAE">
        <w:t xml:space="preserve">a </w:t>
      </w:r>
      <w:r w:rsidR="00980F21" w:rsidRPr="00FB6AAE">
        <w:t>variety of other geocoded urban data</w:t>
      </w:r>
      <w:r w:rsidR="00E21A71" w:rsidRPr="00FB6AAE">
        <w:t xml:space="preserve"> </w:t>
      </w:r>
      <w:r w:rsidR="00980F21" w:rsidRPr="00FB6AAE">
        <w:t>sources, such as Census demographics, Transportation Tomorrow Survey (TTS) and parcel-level land</w:t>
      </w:r>
      <w:r w:rsidRPr="00FB6AAE">
        <w:t xml:space="preserve"> </w:t>
      </w:r>
      <w:r w:rsidR="00980F21" w:rsidRPr="00FB6AAE">
        <w:t xml:space="preserve">use information. </w:t>
      </w:r>
      <w:r w:rsidR="00E37829">
        <w:t xml:space="preserve">As </w:t>
      </w:r>
      <w:del w:id="70" w:author="Eric J. Miller" w:date="2019-11-02T20:43:00Z">
        <w:r w:rsidR="00E37829" w:rsidDel="00445937">
          <w:delText>will be</w:delText>
        </w:r>
      </w:del>
      <w:ins w:id="71" w:author="Eric J. Miller" w:date="2019-11-02T20:43:00Z">
        <w:r w:rsidR="00445937">
          <w:t>is</w:t>
        </w:r>
      </w:ins>
      <w:r w:rsidR="00E37829">
        <w:t xml:space="preserve"> discussed in section 3, j</w:t>
      </w:r>
      <w:r w:rsidR="00980F21" w:rsidRPr="00FB6AAE">
        <w:t>oining these data sources together require</w:t>
      </w:r>
      <w:r w:rsidRPr="00FB6AAE">
        <w:t>d</w:t>
      </w:r>
      <w:r w:rsidR="00980F21" w:rsidRPr="00FB6AAE">
        <w:t xml:space="preserve"> </w:t>
      </w:r>
      <w:r w:rsidRPr="00FB6AAE">
        <w:t xml:space="preserve">special </w:t>
      </w:r>
      <w:r w:rsidR="00980F21" w:rsidRPr="00FB6AAE">
        <w:t>consideration, as they</w:t>
      </w:r>
      <w:r w:rsidRPr="00FB6AAE">
        <w:t xml:space="preserve"> </w:t>
      </w:r>
      <w:r w:rsidR="00980F21" w:rsidRPr="00FB6AAE">
        <w:t>use different spatial units and are available at different temporal spans.</w:t>
      </w:r>
    </w:p>
    <w:p w14:paraId="1F1B39FE" w14:textId="00B55FE7" w:rsidR="00FB6AAE" w:rsidRDefault="00FB6AAE" w:rsidP="00FB6AAE">
      <w:pPr>
        <w:pStyle w:val="Heading2"/>
      </w:pPr>
      <w:r>
        <w:t xml:space="preserve">2.2 </w:t>
      </w:r>
      <w:r w:rsidRPr="00FB6AAE">
        <w:t>Select variables from the Census of Canada</w:t>
      </w:r>
      <w:r w:rsidRPr="000B70BD">
        <w:t xml:space="preserve"> </w:t>
      </w:r>
    </w:p>
    <w:p w14:paraId="5ABFDE4C" w14:textId="4A404618" w:rsidR="007153DF" w:rsidRPr="00FB6AAE" w:rsidRDefault="006B195B" w:rsidP="00FB6AAE">
      <w:r w:rsidRPr="006B195B">
        <w:t>One of the major sources of demographic and statistical data in Canada are the datasets collected</w:t>
      </w:r>
      <w:r>
        <w:t xml:space="preserve"> </w:t>
      </w:r>
      <w:r w:rsidRPr="006B195B">
        <w:t>under the national Census program. Census datasets provide valuable insights into the latest</w:t>
      </w:r>
      <w:r>
        <w:t xml:space="preserve"> </w:t>
      </w:r>
      <w:r w:rsidRPr="006B195B">
        <w:t>economic, social and demographic conditions and trends in Canada and are used to plan important public services. Statistics Canada collects every five years the national Census of Canada</w:t>
      </w:r>
      <w:r>
        <w:t xml:space="preserve"> </w:t>
      </w:r>
      <w:r w:rsidRPr="006B195B">
        <w:t>and disseminates the information by a range of geographic units, also referred to as ”Census</w:t>
      </w:r>
      <w:r>
        <w:t xml:space="preserve"> </w:t>
      </w:r>
      <w:r w:rsidRPr="006B195B">
        <w:t>geography”</w:t>
      </w:r>
      <w:r w:rsidR="000B70BD" w:rsidRPr="00FB6AAE">
        <w:rPr>
          <w:b/>
          <w:bCs/>
        </w:rPr>
        <w:fldChar w:fldCharType="begin" w:fldLock="1"/>
      </w:r>
      <w:r w:rsidR="00F1450D">
        <w:instrText>ADDIN CSL_CITATION {"citationItems":[{"id":"ITEM-1","itemData":{"URL":"https://mdl.library.utoronto.ca/canadian-census-geography-unit-definitions","abstract":"“Census geography” refers to the geographic units used by Statistics Canada for disseminating information about the Census of Canada. Here are the definitions for each of the following types of units.","author":[{"dropping-particle":"","family":"Map and Data Library","given":"","non-dropping-particle":"","parse-names":false,"suffix":""}],"container-title":"University of Toronto","id":"ITEM-1","issued":{"date-parts":[["2019"]]},"title":"Canadian census geography (unit) definitions","type":"webpage"},"uris":["http://www.mendeley.com/documents/?uuid=9f0ba688-ce3e-47ca-b401-dbbec5bd8fd4"]}],"mendeley":{"formattedCitation":"(Map and Data Library 2019)","plainTextFormattedCitation":"(Map and Data Library 2019)","previouslyFormattedCitation":"(Map and Data Library 2019)"},"properties":{"noteIndex":0},"schema":"https://github.com/citation-style-language/schema/raw/master/csl-citation.json"}</w:instrText>
      </w:r>
      <w:r w:rsidR="000B70BD" w:rsidRPr="00FB6AAE">
        <w:rPr>
          <w:b/>
          <w:bCs/>
        </w:rPr>
        <w:fldChar w:fldCharType="separate"/>
      </w:r>
      <w:r w:rsidR="00B93377" w:rsidRPr="00B93377">
        <w:rPr>
          <w:noProof/>
        </w:rPr>
        <w:t>(Map and Data Library 2019)</w:t>
      </w:r>
      <w:r w:rsidR="000B70BD" w:rsidRPr="00FB6AAE">
        <w:rPr>
          <w:b/>
          <w:bCs/>
        </w:rPr>
        <w:fldChar w:fldCharType="end"/>
      </w:r>
      <w:r>
        <w:t>.</w:t>
      </w:r>
    </w:p>
    <w:p w14:paraId="03F73865" w14:textId="7898709F" w:rsidR="000B70BD" w:rsidRDefault="000B70BD" w:rsidP="000B70BD">
      <w:pPr>
        <w:pStyle w:val="Heading2"/>
      </w:pPr>
      <w:r>
        <w:lastRenderedPageBreak/>
        <w:t xml:space="preserve">2.3 </w:t>
      </w:r>
      <w:r w:rsidRPr="000B70BD">
        <w:t>Select variables from the Transportation Tomorrow Survey (TTS)</w:t>
      </w:r>
    </w:p>
    <w:p w14:paraId="3E3B3E94" w14:textId="54012914" w:rsidR="000B70BD" w:rsidRDefault="00F4180A" w:rsidP="002E5E05">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Another major source of information for most transportation planning studies concerned with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Southern Ontario is the Transportation Tomorrow Survey (TTS), an origin-destination travel</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survey</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{"citationItems":[{"id":"ITEM-1","itemData":{"URL":"http://dmg.utoronto.ca","abstract":"Founded in 1988, the Data Management Group is the custodian of the data sets derived from the Transportation Tomorrow Surveys (TTS) on urban travel conducted every five years since 1986. The 1986 and 1991 data files contain detailed information on over 500,000 trips in the Greater Toronto and Hamilton area. The survey area has expanded through the years and the latest survey, 2016 TTS, contains over 790,000 trips in South Central Ontario from Waterloo Region to Peterborough County. These data sets form the factual basis for virtually every transportation planning study carried out in the area by and for local, regional and provincial agencies. In addition, the data sets form the empirical base for a wide variety of research projects.","author":[{"dropping-particle":"","family":"Data Management Group","given":"","non-dropping-particle":"","parse-names":false,"suffix":""}],"container-title":"http://dmg.utoronto.ca","id":"ITEM-1","issued":{"date-parts":[["2014"]]},"title":"Data Management Group at the University of Toronto Transportation Research Institute","type":"webpage"},"uris":["http://www.mendeley.com/documents/?uuid=bad62bfe-5a7f-45a4-9612-629058e5a519"]}],"mendeley":{"formattedCitation":"(Data Management Group 2014)","plainTextFormattedCitation":"(Data Management Group 2014)","previouslyFormattedCitation":"(Data Management Group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(Data Management Group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 The Transportation Tomorrow Survey (TTS), undertaken every five years since 1986,</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is a cooperative effort by local and provincial government agencies to collect information about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urban travel in southern Ontario. TTS represents a retrospective survey of travel taken by every</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member (age 11 or over) of the household during the day previous to the telephone or web contact.</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The information collected and the method of collection has remained relatively consistent over the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seven surveys; TTS survey data includes characteristics of the household, characteristics of each</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person in the household, and details of the trips taken by each member of the household, including</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details on any trips taken by transit</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{"citationItems":[{"id":"ITEM-1","itemData":{"abstract":"The purpose of this report is to summarize the Transportation Tomorrow Survey data at the Ward level for the City of Toronto. The summary is presented in tabular format at different levels of detail, namely the Greater Toronto and Hamilton Area, the City of Toronto, and the wards within the City of Toronto. In total, there are 44 wards within the City of Toronto. The information presented includes socio-demographic and travel characteristics. In addition to presenting the magnitude of the trips coming into and leaving an area, the summary tables also describe travel characteristics such as travel purpose, trip start time, travel distance and travel mode choice.","author":[{"dropping-particle":"","family":"Ashby","given":"Bess","non-dropping-particle":"","parse-names":false,"suffix":""}],"id":"ITEM-1","issued":{"date-parts":[["2018"]]},"publisher-place":"Toronto","title":"TTS 2016 City of Toronto Summary by Ward","type":"report"},"uris":["http://www.mendeley.com/documents/?uuid=4dbb26ce-0c05-4794-b785-485be777b68d"]}],"mendeley":{"formattedCitation":"(Ashby 2018)","plainTextFormattedCitation":"(Ashby 2018)","previouslyFormattedCitation":"(Ashby 2018)"},"properties":{"noteIndex":0},"schema":"https://github.com/citation-style-language/schema/raw/master/csl-citation.json"}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(Ashby 2018)</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142872F" w14:textId="41B9E86A" w:rsidR="00F4180A" w:rsidRDefault="00F4180A" w:rsidP="00F4180A">
      <w:pPr>
        <w:pStyle w:val="Heading2"/>
      </w:pPr>
      <w:r>
        <w:t xml:space="preserve">2.4 </w:t>
      </w:r>
      <w:r w:rsidRPr="00F4180A">
        <w:t>Land use from DMTI Spatial Inc. by year (2001-2014)</w:t>
      </w:r>
    </w:p>
    <w:p w14:paraId="6197A284" w14:textId="282A2FF8" w:rsidR="00F4180A" w:rsidRPr="00FE649E" w:rsidRDefault="00F4180A" w:rsidP="00CD21CD">
      <w:pPr>
        <w:pStyle w:val="Heading1"/>
        <w:spacing w:before="0"/>
        <w:rPr>
          <w:rFonts w:asciiTheme="minorHAnsi" w:eastAsiaTheme="minorHAnsi" w:hAnsiTheme="minorHAnsi" w:cstheme="minorBidi"/>
          <w:b w:val="0"/>
          <w:bCs w:val="0"/>
          <w:color w:val="auto"/>
          <w:sz w:val="24"/>
          <w:szCs w:val="24"/>
        </w:rPr>
      </w:pPr>
      <w:r w:rsidRPr="00F4180A">
        <w:rPr>
          <w:rFonts w:asciiTheme="minorHAnsi" w:eastAsiaTheme="minorHAnsi" w:hAnsiTheme="minorHAnsi" w:cstheme="minorBidi"/>
          <w:b w:val="0"/>
          <w:bCs w:val="0"/>
          <w:color w:val="auto"/>
          <w:sz w:val="24"/>
          <w:szCs w:val="24"/>
        </w:rPr>
        <w:t>DMTI Spatial Inc., a Digital Map Products company, is a major provider of location-based information in Canada. DMTI has been providing industry leading enterprise Location Intelligence</w:t>
      </w:r>
      <w:r>
        <w:rPr>
          <w:rFonts w:asciiTheme="minorHAnsi" w:eastAsiaTheme="minorHAnsi" w:hAnsiTheme="minorHAnsi" w:cstheme="minorBidi"/>
          <w:b w:val="0"/>
          <w:bCs w:val="0"/>
          <w:color w:val="auto"/>
          <w:sz w:val="24"/>
          <w:szCs w:val="24"/>
        </w:rPr>
        <w:t xml:space="preserve"> </w:t>
      </w:r>
      <w:r w:rsidRPr="00F4180A">
        <w:rPr>
          <w:rFonts w:asciiTheme="minorHAnsi" w:eastAsiaTheme="minorHAnsi" w:hAnsiTheme="minorHAnsi" w:cstheme="minorBidi"/>
          <w:b w:val="0"/>
          <w:bCs w:val="0"/>
          <w:color w:val="auto"/>
          <w:sz w:val="24"/>
          <w:szCs w:val="24"/>
        </w:rPr>
        <w:t>solutions for more than a decade to Global 2000 companies and government agencies</w:t>
      </w:r>
      <w:r>
        <w:rPr>
          <w:rFonts w:asciiTheme="minorHAnsi" w:eastAsiaTheme="minorHAnsi" w:hAnsiTheme="minorHAnsi" w:cstheme="minorBidi"/>
          <w:b w:val="0"/>
          <w:bCs w:val="0"/>
          <w:color w:val="auto"/>
          <w:sz w:val="24"/>
          <w:szCs w:val="24"/>
        </w:rPr>
        <w:fldChar w:fldCharType="begin" w:fldLock="1"/>
      </w:r>
      <w:r w:rsidR="00F1450D">
        <w:rPr>
          <w:rFonts w:asciiTheme="minorHAnsi" w:eastAsiaTheme="minorHAnsi" w:hAnsiTheme="minorHAnsi" w:cstheme="minorBidi"/>
          <w:b w:val="0"/>
          <w:bCs w:val="0"/>
          <w:color w:val="auto"/>
          <w:sz w:val="24"/>
          <w:szCs w:val="24"/>
        </w:rPr>
        <w:instrText>ADDIN CSL_CITATION {"citationItems":[{"id":"ITEM-1","itemData":{"abstract":"DMTI has been providing industry leading enterprise Location Intelligence solutions for more than a decade to Global 2000 companies and government agencies. DMTI's world-class Location Hub platform uniquely identifies, validates and maintains a universe of location-based data. DMTI is the creator of market leading Mapping Solutions and maintains the gold standard for GIS location-based data in Canada.","author":[{"dropping-particle":"","family":"DMTI Spatial Inc.","given":"","non-dropping-particle":"","parse-names":false,"suffix":""}],"id":"ITEM-1","issue":"2014.2","issued":{"date-parts":[["2014"]]},"page":"1-130","publisher":"DMTI Spatial Inc.","publisher-place":"Markham, Ontario","title":"CanMap ® RouteLogistics User Manual v2014.2","type":"article"},"uris":["http://www.mendeley.com/documents/?uuid=3b0b4057-4d5c-4cf0-86c7-ce5490a48d38"]}],"mendeley":{"formattedCitation":"(DMTI Spatial Inc. 2014)","plainTextFormattedCitation":"(DMTI Spatial Inc. 2014)","previouslyFormattedCitation":"(DMTI Spatial Inc. 2014)"},"properties":{"noteIndex":0},"schema":"https://github.com/citation-style-language/schema/raw/master/csl-citation.json"}</w:instrText>
      </w:r>
      <w:r>
        <w:rPr>
          <w:rFonts w:asciiTheme="minorHAnsi" w:eastAsiaTheme="minorHAnsi" w:hAnsiTheme="minorHAnsi" w:cstheme="minorBidi"/>
          <w:b w:val="0"/>
          <w:bCs w:val="0"/>
          <w:color w:val="auto"/>
          <w:sz w:val="24"/>
          <w:szCs w:val="24"/>
        </w:rPr>
        <w:fldChar w:fldCharType="separate"/>
      </w:r>
      <w:r w:rsidR="00B93377" w:rsidRPr="00B93377">
        <w:rPr>
          <w:rFonts w:asciiTheme="minorHAnsi" w:eastAsiaTheme="minorHAnsi" w:hAnsiTheme="minorHAnsi" w:cstheme="minorBidi"/>
          <w:b w:val="0"/>
          <w:bCs w:val="0"/>
          <w:noProof/>
          <w:color w:val="auto"/>
          <w:sz w:val="24"/>
          <w:szCs w:val="24"/>
        </w:rPr>
        <w:t>(DMTI Spatial Inc. 2014)</w:t>
      </w:r>
      <w:r>
        <w:rPr>
          <w:rFonts w:asciiTheme="minorHAnsi" w:eastAsiaTheme="minorHAnsi" w:hAnsiTheme="minorHAnsi" w:cstheme="minorBidi"/>
          <w:b w:val="0"/>
          <w:bCs w:val="0"/>
          <w:color w:val="auto"/>
          <w:sz w:val="24"/>
          <w:szCs w:val="24"/>
        </w:rPr>
        <w:fldChar w:fldCharType="end"/>
      </w:r>
      <w:r w:rsidRPr="00F4180A">
        <w:rPr>
          <w:rFonts w:asciiTheme="minorHAnsi" w:eastAsiaTheme="minorHAnsi" w:hAnsiTheme="minorHAnsi" w:cstheme="minorBidi"/>
          <w:b w:val="0"/>
          <w:bCs w:val="0"/>
          <w:color w:val="auto"/>
          <w:sz w:val="24"/>
          <w:szCs w:val="24"/>
        </w:rPr>
        <w:t>.</w:t>
      </w:r>
    </w:p>
    <w:p w14:paraId="17E727A3" w14:textId="75B4ED3A" w:rsidR="00FE649E" w:rsidRDefault="00FE649E" w:rsidP="00FE649E">
      <w:pPr>
        <w:pStyle w:val="Heading2"/>
      </w:pPr>
      <w:r>
        <w:t>2.5 Detailed land use information from University of Toronto’s Department of Geography collected in 2012 and 2013</w:t>
      </w:r>
    </w:p>
    <w:p w14:paraId="1A95E823" w14:textId="4FFC5BA8" w:rsidR="000B70BD" w:rsidRDefault="00FE649E" w:rsidP="00F30239">
      <w:pPr>
        <w:pStyle w:val="Heading1"/>
        <w:spacing w:before="0"/>
        <w:rPr>
          <w:rFonts w:asciiTheme="minorHAnsi" w:eastAsiaTheme="minorHAnsi" w:hAnsiTheme="minorHAnsi" w:cstheme="minorBidi"/>
          <w:b w:val="0"/>
          <w:bCs w:val="0"/>
          <w:color w:val="auto"/>
          <w:sz w:val="24"/>
          <w:szCs w:val="24"/>
        </w:rPr>
      </w:pPr>
      <w:r w:rsidRPr="00FE649E">
        <w:rPr>
          <w:rFonts w:asciiTheme="minorHAnsi" w:eastAsiaTheme="minorHAnsi" w:hAnsiTheme="minorHAnsi" w:cstheme="minorBidi"/>
          <w:b w:val="0"/>
          <w:bCs w:val="0"/>
          <w:color w:val="auto"/>
          <w:sz w:val="24"/>
          <w:szCs w:val="24"/>
        </w:rPr>
        <w:t>The detailed land-use data provided by University of Toronto’s Department of Geography is a</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combination of parcel boundaries (from Teranet) and manually coded land-use data produced</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 xml:space="preserve">using Google maps and </w:t>
      </w:r>
      <w:proofErr w:type="spellStart"/>
      <w:r w:rsidRPr="00FE649E">
        <w:rPr>
          <w:rFonts w:asciiTheme="minorHAnsi" w:eastAsiaTheme="minorHAnsi" w:hAnsiTheme="minorHAnsi" w:cstheme="minorBidi"/>
          <w:b w:val="0"/>
          <w:bCs w:val="0"/>
          <w:color w:val="auto"/>
          <w:sz w:val="24"/>
          <w:szCs w:val="24"/>
        </w:rPr>
        <w:t>streetviews</w:t>
      </w:r>
      <w:proofErr w:type="spellEnd"/>
      <w:r w:rsidRPr="00FE649E">
        <w:rPr>
          <w:rFonts w:asciiTheme="minorHAnsi" w:eastAsiaTheme="minorHAnsi" w:hAnsiTheme="minorHAnsi" w:cstheme="minorBidi"/>
          <w:b w:val="0"/>
          <w:bCs w:val="0"/>
          <w:color w:val="auto"/>
          <w:sz w:val="24"/>
          <w:szCs w:val="24"/>
        </w:rPr>
        <w:t>; it was collected by Prof. Andre Sorensen and Prof. Paul</w:t>
      </w:r>
      <w:r>
        <w:rPr>
          <w:rFonts w:asciiTheme="minorHAnsi" w:eastAsiaTheme="minorHAnsi" w:hAnsiTheme="minorHAnsi" w:cstheme="minorBidi"/>
          <w:b w:val="0"/>
          <w:bCs w:val="0"/>
          <w:color w:val="auto"/>
          <w:sz w:val="24"/>
          <w:szCs w:val="24"/>
        </w:rPr>
        <w:t xml:space="preserve"> </w:t>
      </w:r>
      <w:r w:rsidRPr="00FE649E">
        <w:rPr>
          <w:rFonts w:asciiTheme="minorHAnsi" w:eastAsiaTheme="minorHAnsi" w:hAnsiTheme="minorHAnsi" w:cstheme="minorBidi"/>
          <w:b w:val="0"/>
          <w:bCs w:val="0"/>
          <w:color w:val="auto"/>
          <w:sz w:val="24"/>
          <w:szCs w:val="24"/>
        </w:rPr>
        <w:t>Hess’s research project.</w:t>
      </w:r>
    </w:p>
    <w:p w14:paraId="1FD88ACE" w14:textId="351A27E2" w:rsidR="003629CD" w:rsidRDefault="003629CD" w:rsidP="003629CD">
      <w:pPr>
        <w:pStyle w:val="Heading1"/>
      </w:pPr>
      <w:r>
        <w:t>3 Establishing spatial</w:t>
      </w:r>
      <w:r w:rsidRPr="003629CD">
        <w:t xml:space="preserve"> </w:t>
      </w:r>
      <w:r>
        <w:t>and temporal</w:t>
      </w:r>
      <w:r w:rsidRPr="003629CD">
        <w:t xml:space="preserve"> </w:t>
      </w:r>
      <w:r>
        <w:t>relationships among data sources</w:t>
      </w:r>
    </w:p>
    <w:p w14:paraId="40B8B7AA" w14:textId="08092CCA" w:rsidR="00BF7CB2" w:rsidRDefault="00BF7CB2" w:rsidP="003629CD">
      <w:r>
        <w:t>T</w:t>
      </w:r>
      <w:r w:rsidR="003629CD">
        <w:t xml:space="preserve">his </w:t>
      </w:r>
      <w:r>
        <w:t>section discusse</w:t>
      </w:r>
      <w:r w:rsidR="0002650A">
        <w:t>s</w:t>
      </w:r>
      <w:r>
        <w:t xml:space="preserve"> the introduction of the </w:t>
      </w:r>
      <w:r w:rsidR="0002650A">
        <w:t>new spatial and temporal relationships that were used to implement the referential integrity constraints of the GTHA housing market database.</w:t>
      </w:r>
    </w:p>
    <w:p w14:paraId="63BCA51C" w14:textId="32EE88AE" w:rsidR="00BF7CB2" w:rsidRDefault="0002650A" w:rsidP="002E5E05">
      <w:pPr>
        <w:pStyle w:val="Heading2"/>
      </w:pPr>
      <w:r>
        <w:t>3</w:t>
      </w:r>
      <w:r w:rsidR="00BF7CB2">
        <w:t xml:space="preserve">.1 </w:t>
      </w:r>
      <w:r>
        <w:t>Spatial relationships between urban data sources</w:t>
      </w:r>
    </w:p>
    <w:p w14:paraId="5405456D" w14:textId="63EF2832" w:rsidR="0002650A" w:rsidRDefault="0002650A" w:rsidP="0002650A">
      <w:r>
        <w:t>Most urban areas are divided into zones or planning areas on the basis of maintaining similar population sizes and following built or natural boundaries like roads or rivers. Census geography follows a certain hierarchy defined by Statistics Canada, with the largest top-level divisions being provinces and territories,</w:t>
      </w:r>
    </w:p>
    <w:p w14:paraId="205B7F26" w14:textId="14229220" w:rsidR="0002650A" w:rsidRDefault="0002650A" w:rsidP="0002650A">
      <w:r>
        <w:t>and the lowest-tier divisions to which Census data is disseminated being Dissemination Areas (DAs)</w:t>
      </w:r>
      <w:r>
        <w:fldChar w:fldCharType="begin" w:fldLock="1"/>
      </w:r>
      <w:r w:rsidR="00F1450D">
        <w:instrText>ADDIN CSL_CITATION {"citationItems":[{"id":"ITEM-1","itemData":{"URL":"https://www150.statcan.gc.ca/n1/pub/92-195-x/2011001/other-autre/hierarch/h-eng.htm","abstract":"This diagram shows the hierarchy of the standard geographic units for the dissemination of the 2011 Census of Canada. It indicates whether the geographic unit is an administrative or statistical area. Please refer to the definitions in the geography universe index of the 2011 Census Dictionary.","author":[{"dropping-particle":"","family":"Statistics Canada","given":"","non-dropping-particle":"","parse-names":false,"suffix":""}],"container-title":"Illustrated Glossary 92-195-X","id":"ITEM-1","issued":{"date-parts":[["2018"]]},"title":"Hierarchy of standard geographic units","type":"webpage"},"uris":["http://www.mendeley.com/documents/?uuid=98c25df2-a47f-4297-9ea1-5d258b8f8f62"]}],"mendeley":{"formattedCitation":"(Statistics Canada 2018)","plainTextFormattedCitation":"(Statistics Canada 2018)","previouslyFormattedCitation":"(Statistics Canada 2018)"},"properties":{"noteIndex":0},"schema":"https://github.com/citation-style-language/schema/raw/master/csl-citation.json"}</w:instrText>
      </w:r>
      <w:r>
        <w:fldChar w:fldCharType="separate"/>
      </w:r>
      <w:r w:rsidR="00B93377" w:rsidRPr="00B93377">
        <w:rPr>
          <w:noProof/>
        </w:rPr>
        <w:t>(Statistics Canada 2018)</w:t>
      </w:r>
      <w:r>
        <w:fldChar w:fldCharType="end"/>
      </w:r>
      <w:r>
        <w:t>. Statistics Canada defines a Dissemination Area as a small area composed of one or more neighboring</w:t>
      </w:r>
    </w:p>
    <w:p w14:paraId="61276649" w14:textId="4522B429" w:rsidR="0002650A" w:rsidRDefault="0002650A" w:rsidP="0002650A">
      <w:r>
        <w:t>dissemination blocks, roughly uniform in population size targeted from 400 to 700 persons to avoid data suppression</w:t>
      </w:r>
      <w:r>
        <w:fldChar w:fldCharType="begin" w:fldLock="1"/>
      </w:r>
      <w:r w:rsidR="00F1450D">
        <w:instrText>ADDIN CSL_CITATION {"citationItems":[{"id":"ITEM-1","itemData":{"URL":"https://www12.statcan.gc.ca/census-recensement/2011/ref/dict/geo021-eng.cfm","abstract":"A dissemination area (DA) is a small, relatively stable geographic unit composed of one or more adjacent dissemination blocks. It is the smallest standard geographic area for which all census data are disseminated. DAs cover all the territory of Canada.","author":[{"dropping-particle":"","family":"Statistics Canada","given":"","non-dropping-particle":"","parse-names":false,"suffix":""}],"container-title":"Census Program Reference materials, 2011 Census Dictionary","id":"ITEM-1","issued":{"date-parts":[["2015"]]},"title":"Dissemination area (DA)","type":"webpage"},"uris":["http://www.mendeley.com/documents/?uuid=a90b3d7b-a7e7-452a-a9bd-e4b23577f85c"]}],"mendeley":{"formattedCitation":"(Statistics Canada 2015)","plainTextFormattedCitation":"(Statistics Canada 2015)","previouslyFormattedCitation":"(Statistics Canada 2015)"},"properties":{"noteIndex":0},"schema":"https://github.com/citation-style-language/schema/raw/master/csl-citation.json"}</w:instrText>
      </w:r>
      <w:r>
        <w:fldChar w:fldCharType="separate"/>
      </w:r>
      <w:r w:rsidR="00B93377" w:rsidRPr="00B93377">
        <w:rPr>
          <w:noProof/>
        </w:rPr>
        <w:t>(Statistics Canada 2015)</w:t>
      </w:r>
      <w:r>
        <w:fldChar w:fldCharType="end"/>
      </w:r>
      <w:r>
        <w:t>.</w:t>
      </w:r>
    </w:p>
    <w:p w14:paraId="1CEEF398" w14:textId="1603D794" w:rsidR="0062145C" w:rsidRDefault="0062145C" w:rsidP="0002650A"/>
    <w:p w14:paraId="2C71F593" w14:textId="79726299" w:rsidR="0062145C" w:rsidRDefault="0062145C" w:rsidP="0002650A">
      <w:r>
        <w:rPr>
          <w:noProof/>
          <w:lang w:val="en-CA" w:eastAsia="en-CA"/>
        </w:rPr>
        <w:lastRenderedPageBreak/>
        <w:drawing>
          <wp:inline distT="0" distB="0" distL="0" distR="0" wp14:anchorId="50C992DA" wp14:editId="11AF3CA2">
            <wp:extent cx="5478780" cy="4130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130040"/>
                    </a:xfrm>
                    <a:prstGeom prst="rect">
                      <a:avLst/>
                    </a:prstGeom>
                    <a:noFill/>
                    <a:ln>
                      <a:noFill/>
                    </a:ln>
                  </pic:spPr>
                </pic:pic>
              </a:graphicData>
            </a:graphic>
          </wp:inline>
        </w:drawing>
      </w:r>
    </w:p>
    <w:p w14:paraId="343D9353" w14:textId="08474EA5" w:rsidR="0062145C" w:rsidRDefault="0062145C" w:rsidP="0062145C">
      <w:r>
        <w:t>Figure 1. Spatial relationship between datasets: difference between Traffic Analysis Zones (TAZ, red) and Census Dissemination Area (DA, black).</w:t>
      </w:r>
    </w:p>
    <w:p w14:paraId="77244CBA" w14:textId="77777777" w:rsidR="0002650A" w:rsidRDefault="0002650A" w:rsidP="0002650A"/>
    <w:p w14:paraId="6CAA3BE7" w14:textId="756C90AE" w:rsidR="0002650A" w:rsidRDefault="0002650A" w:rsidP="0002650A">
      <w:r>
        <w:t>To simulate the changes in accessibility, metropolitan regions are usually broken down into a set of</w:t>
      </w:r>
      <w:r w:rsidR="00081160">
        <w:t xml:space="preserve"> </w:t>
      </w:r>
      <w:r>
        <w:t>small geographic zones, similar (or in many cases identical) to the set of zones used for regional travel</w:t>
      </w:r>
      <w:r w:rsidR="00081160">
        <w:t xml:space="preserve"> </w:t>
      </w:r>
      <w:r>
        <w:t xml:space="preserve">forecasting. For TTS variables, the finest level of spatial aggregation is that of the </w:t>
      </w:r>
      <w:del w:id="72" w:author="Eric J. Miller" w:date="2019-11-02T20:45:00Z">
        <w:r w:rsidDel="00445937">
          <w:delText>Traffic Zone, also</w:delText>
        </w:r>
        <w:r w:rsidR="00081160" w:rsidDel="00445937">
          <w:delText xml:space="preserve"> </w:delText>
        </w:r>
        <w:r w:rsidDel="00445937">
          <w:delText xml:space="preserve">referred to as the </w:delText>
        </w:r>
      </w:del>
      <w:r>
        <w:t>Traffic Analysis Zone (TAZ). A T</w:t>
      </w:r>
      <w:del w:id="73" w:author="Eric J. Miller" w:date="2019-11-02T20:45:00Z">
        <w:r w:rsidDel="00445937">
          <w:delText xml:space="preserve">raffic </w:delText>
        </w:r>
      </w:del>
      <w:ins w:id="74" w:author="Eric J. Miller" w:date="2019-11-02T20:45:00Z">
        <w:r w:rsidR="00445937">
          <w:t>A</w:t>
        </w:r>
      </w:ins>
      <w:r>
        <w:t>Z</w:t>
      </w:r>
      <w:del w:id="75" w:author="Eric J. Miller" w:date="2019-11-02T20:45:00Z">
        <w:r w:rsidDel="00445937">
          <w:delText>one</w:delText>
        </w:r>
      </w:del>
      <w:r>
        <w:t xml:space="preserve"> is a polygon which typically falls along</w:t>
      </w:r>
      <w:r w:rsidR="00081160">
        <w:t xml:space="preserve"> </w:t>
      </w:r>
      <w:r>
        <w:t>the centre line of roads or the natural geographic boundaries</w:t>
      </w:r>
      <w:r w:rsidR="00081160">
        <w:fldChar w:fldCharType="begin" w:fldLock="1"/>
      </w:r>
      <w:r w:rsidR="00F1450D">
        <w:instrText>ADDIN CSL_CITATION {"citationItems":[{"id":"ITEM-1","itemData":{"URL":"http://dmg.utoronto.ca/survey-boundary-files","abstract":"The Transportation Tomorrow Survey (TTS) and Metropolitan Toronto and Region Transportation Study (MTARTS) are origin destination travel surveys. The Survey Data is available through the Internet Data Retrieval System (iDRS). This page contains the geographic data files for the spatial aggregations used in iDRS. The finest level of spatial aggregation available through iDRS is that of the Traffic Zone. The Traffic Zone is a polygon which typically falls along the centre line of roads or the natural geographic boundaries. The survey area is subdivided into traffic zones based on the planning needs of the participating agencies.","author":[{"dropping-particle":"","family":"Data Management Group","given":"","non-dropping-particle":"","parse-names":false,"suffix":""}],"container-title":"http://dmg.utoronto.ca","id":"ITEM-1","issued":{"date-parts":[["2019"]]},"title":"Survey Boundary Files","type":"webpage"},"uris":["http://www.mendeley.com/documents/?uuid=0d51fa44-9dee-4f13-87aa-e20960fed992"]}],"mendeley":{"formattedCitation":"(Data Management Group 2019)","plainTextFormattedCitation":"(Data Management Group 2019)","previouslyFormattedCitation":"(Data Management Group 2019)"},"properties":{"noteIndex":0},"schema":"https://github.com/citation-style-language/schema/raw/master/csl-citation.json"}</w:instrText>
      </w:r>
      <w:r w:rsidR="00081160">
        <w:fldChar w:fldCharType="separate"/>
      </w:r>
      <w:r w:rsidR="00B93377" w:rsidRPr="00B93377">
        <w:rPr>
          <w:noProof/>
        </w:rPr>
        <w:t>(Data Management Group 2019)</w:t>
      </w:r>
      <w:r w:rsidR="00081160">
        <w:fldChar w:fldCharType="end"/>
      </w:r>
      <w:r>
        <w:t>. Not as a rule, but TAZ zones roughly</w:t>
      </w:r>
      <w:r w:rsidR="0062145C">
        <w:t xml:space="preserve"> </w:t>
      </w:r>
      <w:r>
        <w:t xml:space="preserve">follow Census tract boundaries, which are slightly bigger than DA boundaries. Figure </w:t>
      </w:r>
      <w:r w:rsidR="00072C98">
        <w:t>1</w:t>
      </w:r>
      <w:r>
        <w:t xml:space="preserve"> presents an</w:t>
      </w:r>
      <w:r w:rsidR="0062145C">
        <w:t xml:space="preserve"> </w:t>
      </w:r>
      <w:r>
        <w:t>example of TAZ polygons overlaid with Census DA boundaries.</w:t>
      </w:r>
    </w:p>
    <w:p w14:paraId="35A01963" w14:textId="77777777" w:rsidR="0062145C" w:rsidRDefault="0062145C" w:rsidP="0002650A"/>
    <w:p w14:paraId="29B4F149" w14:textId="706ECCE0" w:rsidR="0002650A" w:rsidRDefault="009C059E" w:rsidP="0002650A">
      <w:r>
        <w:t xml:space="preserve">Over the years, </w:t>
      </w:r>
      <w:r w:rsidR="0002650A">
        <w:t>TTS data has been collected for changing TAZ boundaries, or in other words,</w:t>
      </w:r>
      <w:r w:rsidR="0062145C">
        <w:t xml:space="preserve"> </w:t>
      </w:r>
      <w:r w:rsidR="0002650A">
        <w:t>different zone systems</w:t>
      </w:r>
      <w:r w:rsidR="0062145C">
        <w:t xml:space="preserve"> </w:t>
      </w:r>
      <w:r w:rsidR="0002650A">
        <w:t>due to growing population and expanding extents of the survey in the GTHA region over the years. To</w:t>
      </w:r>
      <w:r w:rsidR="00AD5BA5">
        <w:t xml:space="preserve"> </w:t>
      </w:r>
      <w:r w:rsidR="0002650A">
        <w:t xml:space="preserve">make the TTS data consistent for comparing </w:t>
      </w:r>
      <w:proofErr w:type="spellStart"/>
      <w:r w:rsidR="0002650A">
        <w:t>over all</w:t>
      </w:r>
      <w:proofErr w:type="spellEnd"/>
      <w:r w:rsidR="0002650A">
        <w:t xml:space="preserve"> years from 1986 to 2016, the Data Management</w:t>
      </w:r>
      <w:r w:rsidR="009559E1">
        <w:t xml:space="preserve"> </w:t>
      </w:r>
      <w:r w:rsidR="0002650A">
        <w:t>Group (DMG) at the UTTRI, the custodian</w:t>
      </w:r>
      <w:r w:rsidR="00AD5BA5">
        <w:t xml:space="preserve"> </w:t>
      </w:r>
      <w:r w:rsidR="0002650A">
        <w:t>of the dataset derived from TTS, made all surveys available in the 2001 zone system, for convenience of</w:t>
      </w:r>
      <w:r w:rsidR="00AD5BA5">
        <w:t xml:space="preserve"> </w:t>
      </w:r>
      <w:r w:rsidR="0002650A">
        <w:t>researchers (any zone system could have been chosen for that matter). UTTRI used the 2001 TAZ system</w:t>
      </w:r>
      <w:r w:rsidR="009559E1">
        <w:t xml:space="preserve"> </w:t>
      </w:r>
      <w:r w:rsidR="0002650A">
        <w:t xml:space="preserve">to model travel times for the GTHA </w:t>
      </w:r>
      <w:del w:id="76" w:author="Eric J. Miller" w:date="2019-11-02T20:46:00Z">
        <w:r w:rsidR="0002650A" w:rsidDel="002E7335">
          <w:delText>o</w:delText>
        </w:r>
      </w:del>
      <w:ins w:id="77" w:author="Eric J. Miller" w:date="2019-11-02T20:46:00Z">
        <w:r w:rsidR="002E7335">
          <w:t>i</w:t>
        </w:r>
      </w:ins>
      <w:r w:rsidR="0002650A">
        <w:t xml:space="preserve">n </w:t>
      </w:r>
      <w:ins w:id="78" w:author="Eric J. Miller" w:date="2019-11-02T20:46:00Z">
        <w:r w:rsidR="002E7335">
          <w:t xml:space="preserve">the </w:t>
        </w:r>
      </w:ins>
      <w:r w:rsidR="0002650A">
        <w:t xml:space="preserve">EMME </w:t>
      </w:r>
      <w:ins w:id="79" w:author="Eric J. Miller" w:date="2019-11-02T20:46:00Z">
        <w:r w:rsidR="002E7335">
          <w:t xml:space="preserve">network modeling system </w:t>
        </w:r>
      </w:ins>
      <w:r w:rsidR="0002650A">
        <w:t>for all TTS years based on the origin-destination trip</w:t>
      </w:r>
      <w:r w:rsidR="00AD5BA5">
        <w:t xml:space="preserve"> </w:t>
      </w:r>
      <w:r w:rsidR="0002650A">
        <w:t>data collected in the survey. The travel time data was used to create further transportation accessibility</w:t>
      </w:r>
      <w:r w:rsidR="00DB1279">
        <w:t xml:space="preserve"> </w:t>
      </w:r>
      <w:r w:rsidR="0002650A">
        <w:t>variables.</w:t>
      </w:r>
    </w:p>
    <w:p w14:paraId="015A8E37" w14:textId="77777777" w:rsidR="00DB1279" w:rsidRDefault="00DB1279" w:rsidP="0002650A"/>
    <w:p w14:paraId="4EFD8B8F" w14:textId="3B2C5C36" w:rsidR="0002650A" w:rsidRDefault="0002650A" w:rsidP="0002650A">
      <w:r>
        <w:t>Land use data collected by DMTI and by the Department of Geography uses the spatial unit of</w:t>
      </w:r>
      <w:r w:rsidR="00DB1279">
        <w:t xml:space="preserve"> </w:t>
      </w:r>
      <w:r>
        <w:t xml:space="preserve">a parcel polygon. Teranet records have attributes representing x and y coordinates matching </w:t>
      </w:r>
      <w:r w:rsidR="009C059E">
        <w:t xml:space="preserve">to </w:t>
      </w:r>
      <w:r>
        <w:t>parcel</w:t>
      </w:r>
      <w:r w:rsidR="00174809">
        <w:t xml:space="preserve"> </w:t>
      </w:r>
      <w:r>
        <w:t>centroids.</w:t>
      </w:r>
    </w:p>
    <w:p w14:paraId="69A35B0B" w14:textId="77777777" w:rsidR="00DB1279" w:rsidRDefault="00DB1279" w:rsidP="0002650A"/>
    <w:p w14:paraId="797D86A9" w14:textId="0BFEDCF9" w:rsidR="0002650A" w:rsidRDefault="0002650A" w:rsidP="0002650A">
      <w:r>
        <w:t>Below is the summary of spatial units used by the data sources that were combined into the GTHA</w:t>
      </w:r>
      <w:r w:rsidR="00DB1279">
        <w:t xml:space="preserve"> </w:t>
      </w:r>
      <w:r>
        <w:t>housing market database:</w:t>
      </w:r>
    </w:p>
    <w:p w14:paraId="5FA3F7DB" w14:textId="77777777" w:rsidR="0002650A" w:rsidRDefault="0002650A" w:rsidP="0002650A">
      <w:r>
        <w:t>• Point data</w:t>
      </w:r>
    </w:p>
    <w:p w14:paraId="2F1D1DD8" w14:textId="1923A69F" w:rsidR="0002650A" w:rsidRDefault="00174809" w:rsidP="00174809">
      <w:r>
        <w:t xml:space="preserve">     </w:t>
      </w:r>
      <w:r w:rsidR="0002650A">
        <w:t>– Teranet</w:t>
      </w:r>
    </w:p>
    <w:p w14:paraId="0B0EA92F" w14:textId="77777777" w:rsidR="0002650A" w:rsidRDefault="0002650A" w:rsidP="0002650A">
      <w:r>
        <w:t>• Parcel-level data (polygons)</w:t>
      </w:r>
    </w:p>
    <w:p w14:paraId="4C7D2F03" w14:textId="2F41324D" w:rsidR="0002650A" w:rsidRDefault="00174809" w:rsidP="0002650A">
      <w:r>
        <w:t xml:space="preserve">     </w:t>
      </w:r>
      <w:r w:rsidR="0002650A">
        <w:t>– detailed land use from the Department of Geography</w:t>
      </w:r>
    </w:p>
    <w:p w14:paraId="7981761B" w14:textId="0EB615B2" w:rsidR="0002650A" w:rsidRDefault="00174809" w:rsidP="0002650A">
      <w:r>
        <w:t xml:space="preserve">     </w:t>
      </w:r>
      <w:r w:rsidR="0002650A">
        <w:t>– land use from DMTI</w:t>
      </w:r>
    </w:p>
    <w:p w14:paraId="769CD8D9" w14:textId="77777777" w:rsidR="0002650A" w:rsidRDefault="0002650A" w:rsidP="0002650A">
      <w:r>
        <w:t>• DA-level data (polygons)</w:t>
      </w:r>
    </w:p>
    <w:p w14:paraId="7A380486" w14:textId="4B6738AE" w:rsidR="0002650A" w:rsidRDefault="00174809" w:rsidP="0002650A">
      <w:r>
        <w:t xml:space="preserve">     </w:t>
      </w:r>
      <w:r w:rsidR="0002650A">
        <w:t>– Census variables</w:t>
      </w:r>
    </w:p>
    <w:p w14:paraId="52128715" w14:textId="21F1636A" w:rsidR="0002650A" w:rsidRDefault="0002650A" w:rsidP="0002650A">
      <w:r>
        <w:t>• TAZ-level data</w:t>
      </w:r>
      <w:r w:rsidR="009C059E">
        <w:t xml:space="preserve"> (polygons)</w:t>
      </w:r>
    </w:p>
    <w:p w14:paraId="2BD51AF4" w14:textId="3A3B45CB" w:rsidR="0002650A" w:rsidRDefault="00174809" w:rsidP="0002650A">
      <w:r>
        <w:t xml:space="preserve">     </w:t>
      </w:r>
      <w:r w:rsidR="0002650A">
        <w:t>– TTS variables</w:t>
      </w:r>
    </w:p>
    <w:p w14:paraId="0EF14E92" w14:textId="77777777" w:rsidR="00174809" w:rsidRDefault="00174809" w:rsidP="0002650A"/>
    <w:p w14:paraId="1DB137D9" w14:textId="2A704C7C" w:rsidR="0002650A" w:rsidRDefault="0002650A" w:rsidP="0002650A">
      <w:r>
        <w:t>When joining these data sources, difference</w:t>
      </w:r>
      <w:ins w:id="80" w:author="Eric J. Miller" w:date="2019-11-02T20:47:00Z">
        <w:r w:rsidR="002E7335">
          <w:t>s</w:t>
        </w:r>
      </w:ins>
      <w:r>
        <w:t xml:space="preserve"> in spatial units need</w:t>
      </w:r>
      <w:del w:id="81" w:author="Eric J. Miller" w:date="2019-11-02T20:47:00Z">
        <w:r w:rsidDel="002E7335">
          <w:delText>s</w:delText>
        </w:r>
      </w:del>
      <w:r>
        <w:t xml:space="preserve"> to be respected, which can be more</w:t>
      </w:r>
      <w:r w:rsidR="00174809">
        <w:t xml:space="preserve"> </w:t>
      </w:r>
      <w:r>
        <w:t>challenging when spatially joining polygons with polygons, since it might require area-weighted spatial</w:t>
      </w:r>
      <w:r w:rsidR="00174809">
        <w:t xml:space="preserve"> </w:t>
      </w:r>
      <w:r>
        <w:t>interpolation of data to a common unit of analysis. In addition, polygon-based data can also vary with</w:t>
      </w:r>
      <w:r w:rsidR="00174809">
        <w:t xml:space="preserve"> </w:t>
      </w:r>
      <w:r>
        <w:t>time, as is the case with DMTI’s land use information, which is available by year. To simplify relating</w:t>
      </w:r>
    </w:p>
    <w:p w14:paraId="2889CFBC" w14:textId="3F0E2FFE" w:rsidR="0002650A" w:rsidRDefault="0002650A" w:rsidP="0002650A">
      <w:r>
        <w:t>different polygon-based data sources with each other, all of them can be brought together to a single</w:t>
      </w:r>
      <w:r w:rsidR="00174809">
        <w:t xml:space="preserve"> </w:t>
      </w:r>
      <w:r>
        <w:t xml:space="preserve">level of time-indexed points, such as Teranet transactions. This allows flexibility in combining </w:t>
      </w:r>
      <w:r w:rsidR="009C059E">
        <w:t xml:space="preserve">variables </w:t>
      </w:r>
      <w:r>
        <w:t xml:space="preserve">from polygon-based data sources to a common level </w:t>
      </w:r>
      <w:r w:rsidR="009C059E">
        <w:t xml:space="preserve">of time-indexed points </w:t>
      </w:r>
      <w:r>
        <w:t>while maintaining the integrity of spatial and</w:t>
      </w:r>
      <w:r w:rsidR="00174809">
        <w:t xml:space="preserve"> </w:t>
      </w:r>
      <w:r>
        <w:t>temporal relationships through polygon-to-point spatial joins.</w:t>
      </w:r>
    </w:p>
    <w:p w14:paraId="4BB2B6A1" w14:textId="7F1B55EB" w:rsidR="003629CD" w:rsidRDefault="000B1C98" w:rsidP="00A040E3">
      <w:pPr>
        <w:pStyle w:val="Heading2"/>
      </w:pPr>
      <w:r>
        <w:t>3</w:t>
      </w:r>
      <w:r w:rsidR="003629CD">
        <w:t>.</w:t>
      </w:r>
      <w:r>
        <w:t>2</w:t>
      </w:r>
      <w:r w:rsidR="003629CD">
        <w:t xml:space="preserve"> </w:t>
      </w:r>
      <w:r w:rsidRPr="000B1C98">
        <w:t>Temporal relationships between data sources</w:t>
      </w:r>
    </w:p>
    <w:p w14:paraId="7535A352" w14:textId="2A8B25C8" w:rsidR="000B1C98" w:rsidRDefault="000B1C98" w:rsidP="000B1C98">
      <w:r>
        <w:t>In addition to using different spatial units, data sources joined with Teranet’s dataset are available at different temporal spans:</w:t>
      </w:r>
    </w:p>
    <w:p w14:paraId="25C7777A" w14:textId="71F4A33F" w:rsidR="000B1C98" w:rsidRDefault="000B1C98" w:rsidP="000B1C98">
      <w:r>
        <w:t xml:space="preserve">     • Teranet records have individual timestamps (date) on each record</w:t>
      </w:r>
    </w:p>
    <w:p w14:paraId="703F525E" w14:textId="6695B6AA" w:rsidR="000B1C98" w:rsidRDefault="000B1C98" w:rsidP="000B1C98">
      <w:r>
        <w:t xml:space="preserve">     • Census and TTS variables are sampled once in 5 years</w:t>
      </w:r>
    </w:p>
    <w:p w14:paraId="4847D230" w14:textId="68735F08" w:rsidR="000B1C98" w:rsidRDefault="000B1C98" w:rsidP="000B1C98">
      <w:r>
        <w:t xml:space="preserve">     • DMTI’s land use data is available by year and covers a time span from 2001 to 2014</w:t>
      </w:r>
    </w:p>
    <w:p w14:paraId="6215B7F1" w14:textId="2DA41167" w:rsidR="000B1C98" w:rsidRDefault="000B1C98" w:rsidP="000B1C98">
      <w:r>
        <w:t xml:space="preserve">     • Detailed land use from the Department of Geography was collected at a single point in time during the summers of 2012 and 2013</w:t>
      </w:r>
    </w:p>
    <w:p w14:paraId="0A3C68A0" w14:textId="4A866B2F" w:rsidR="002E5E05" w:rsidRDefault="002E5E05" w:rsidP="000B1C98"/>
    <w:p w14:paraId="21CAD898" w14:textId="2EAF7AB3" w:rsidR="002E5E05" w:rsidRDefault="002E5E05" w:rsidP="000B1C98">
      <w:r>
        <w:t xml:space="preserve">Figure </w:t>
      </w:r>
      <w:r w:rsidR="00072C98">
        <w:t>2</w:t>
      </w:r>
      <w:r>
        <w:t xml:space="preserve"> presents the temporal spans assigned to each data source for</w:t>
      </w:r>
      <w:r w:rsidR="00A770C6">
        <w:t xml:space="preserve"> </w:t>
      </w:r>
      <w:r>
        <w:t>joining with Teranet records.</w:t>
      </w:r>
    </w:p>
    <w:p w14:paraId="6E8E2D07" w14:textId="77777777" w:rsidR="000B1C98" w:rsidRDefault="000B1C98" w:rsidP="000B1C98"/>
    <w:p w14:paraId="511808BC" w14:textId="77777777" w:rsidR="000B1C98" w:rsidRDefault="000B1C98" w:rsidP="000B1C98">
      <w:r>
        <w:rPr>
          <w:noProof/>
          <w:lang w:val="en-CA" w:eastAsia="en-CA"/>
        </w:rPr>
        <w:lastRenderedPageBreak/>
        <w:drawing>
          <wp:inline distT="0" distB="0" distL="0" distR="0" wp14:anchorId="65E305FB" wp14:editId="75174438">
            <wp:extent cx="54864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97480"/>
                    </a:xfrm>
                    <a:prstGeom prst="rect">
                      <a:avLst/>
                    </a:prstGeom>
                    <a:noFill/>
                    <a:ln>
                      <a:noFill/>
                    </a:ln>
                  </pic:spPr>
                </pic:pic>
              </a:graphicData>
            </a:graphic>
          </wp:inline>
        </w:drawing>
      </w:r>
      <w:r w:rsidRPr="000B1C98">
        <w:t xml:space="preserve"> </w:t>
      </w:r>
    </w:p>
    <w:p w14:paraId="708F92CD" w14:textId="648F7CF8" w:rsidR="000B1C98" w:rsidRDefault="000B1C98" w:rsidP="000B1C98">
      <w:r>
        <w:t xml:space="preserve">Figure 2. </w:t>
      </w:r>
      <w:r w:rsidRPr="000B1C98">
        <w:t>Temporal spans of data sources used in the GTHA housing market</w:t>
      </w:r>
      <w:r w:rsidR="00832026">
        <w:t xml:space="preserve"> </w:t>
      </w:r>
      <w:r w:rsidRPr="000B1C98">
        <w:t>database</w:t>
      </w:r>
      <w:r w:rsidR="009C059E">
        <w:t xml:space="preserve"> (part of the diagram from 1999 to 2017; Census, TTS variables and Teranet data are available up to 1986).</w:t>
      </w:r>
    </w:p>
    <w:p w14:paraId="40D726E5" w14:textId="77777777" w:rsidR="000B1C98" w:rsidRDefault="000B1C98" w:rsidP="000B1C98"/>
    <w:p w14:paraId="1F5520D0" w14:textId="31A82841" w:rsidR="003629CD" w:rsidRDefault="000B1C98" w:rsidP="000B1C98">
      <w:r>
        <w:t xml:space="preserve">Temporal matching between Teranet records and DMTI data </w:t>
      </w:r>
      <w:r w:rsidR="007A5CEC">
        <w:t xml:space="preserve">could </w:t>
      </w:r>
      <w:r>
        <w:t xml:space="preserve">be done directly: DMTI land use for each year from 2001 to 2014 </w:t>
      </w:r>
      <w:r w:rsidR="007A5CEC">
        <w:t xml:space="preserve">was </w:t>
      </w:r>
      <w:r>
        <w:t xml:space="preserve">spatially joined with a subset of Teranet records from the corresponding year; </w:t>
      </w:r>
      <w:del w:id="82" w:author="Eric J. Miller" w:date="2019-11-02T20:48:00Z">
        <w:r w:rsidDel="002E7335">
          <w:delText>such</w:delText>
        </w:r>
      </w:del>
      <w:ins w:id="83" w:author="Eric J. Miller" w:date="2019-11-02T20:48:00Z">
        <w:r w:rsidR="002E7335">
          <w:t>this</w:t>
        </w:r>
      </w:ins>
      <w:r>
        <w:t xml:space="preserve"> approach </w:t>
      </w:r>
      <w:r w:rsidR="007A5CEC">
        <w:t xml:space="preserve">ignores </w:t>
      </w:r>
      <w:r>
        <w:t xml:space="preserve">changes of land use that occur within a year, but </w:t>
      </w:r>
      <w:r w:rsidR="007A5CEC">
        <w:t xml:space="preserve">recognizes </w:t>
      </w:r>
      <w:r>
        <w:t xml:space="preserve">land use changes </w:t>
      </w:r>
      <w:r w:rsidR="00530AF6">
        <w:t xml:space="preserve">that happen </w:t>
      </w:r>
      <w:r>
        <w:t xml:space="preserve">between the years for which DMTI land use data </w:t>
      </w:r>
      <w:r w:rsidR="00832026">
        <w:t>was</w:t>
      </w:r>
      <w:r>
        <w:t xml:space="preserve"> available. Since the detailed land use provided by the Department of Geography was collected at a single point in time, it </w:t>
      </w:r>
      <w:r w:rsidR="007A5CEC">
        <w:t xml:space="preserve">was </w:t>
      </w:r>
      <w:r>
        <w:t>joined to all Teranet records</w:t>
      </w:r>
      <w:r w:rsidR="007A5CEC">
        <w:t>,</w:t>
      </w:r>
      <w:r>
        <w:t xml:space="preserve"> ke</w:t>
      </w:r>
      <w:r w:rsidR="007A5CEC">
        <w:t>e</w:t>
      </w:r>
      <w:r>
        <w:t>p</w:t>
      </w:r>
      <w:r w:rsidR="007A5CEC">
        <w:t>ing</w:t>
      </w:r>
      <w:r>
        <w:t xml:space="preserve"> in mind that </w:t>
      </w:r>
      <w:r w:rsidR="007A5CEC">
        <w:t xml:space="preserve">it is </w:t>
      </w:r>
      <w:r>
        <w:t xml:space="preserve">most accurate around its time of collection in 2012 and 2013. </w:t>
      </w:r>
    </w:p>
    <w:p w14:paraId="661D40F2" w14:textId="0B5168D9" w:rsidR="002E5E05" w:rsidRDefault="002E5E05" w:rsidP="000B1C98"/>
    <w:p w14:paraId="21435F6A" w14:textId="0B780F00" w:rsidR="002E5E05" w:rsidRDefault="002E5E05" w:rsidP="002E5E05">
      <w:r>
        <w:t>As for Teranet and Census / TTS variables, they could be matched in a number of ways</w:t>
      </w:r>
      <w:r w:rsidR="00530AF6">
        <w:t>, such as</w:t>
      </w:r>
      <w:r>
        <w:t>:</w:t>
      </w:r>
    </w:p>
    <w:p w14:paraId="4CAFA8D1" w14:textId="2B65FBFF" w:rsidR="002E5E05" w:rsidRDefault="002E5E05" w:rsidP="002E5E05">
      <w:r>
        <w:t xml:space="preserve">     1. By direct match with appropriate Teranet subsets (match Census / TTS variables only with Teranet records from the corresponding year).</w:t>
      </w:r>
    </w:p>
    <w:p w14:paraId="3AE92DA4" w14:textId="3A5CC293" w:rsidR="002E5E05" w:rsidRDefault="002E5E05" w:rsidP="002E5E05">
      <w:r>
        <w:t xml:space="preserve">     2. Via interpolation of discrete Census / TTS variables.</w:t>
      </w:r>
    </w:p>
    <w:p w14:paraId="5F433634" w14:textId="11570EA5" w:rsidR="002E5E05" w:rsidRDefault="002E5E05" w:rsidP="002E5E05">
      <w:r>
        <w:t xml:space="preserve">     3. Through assignment of temporal spans as new features to Teranet records</w:t>
      </w:r>
      <w:r w:rsidR="00530AF6">
        <w:t>, indicating to which Census / TTS survey</w:t>
      </w:r>
      <w:r>
        <w:t xml:space="preserve"> </w:t>
      </w:r>
      <w:r w:rsidR="00530AF6">
        <w:t xml:space="preserve">each record could be matched </w:t>
      </w:r>
      <w:r>
        <w:t>(each Census / TTS survey is assigned a temporal span of 5 years; this 5-year span represents a group of Teranet records to which variables from this survey can be matched).</w:t>
      </w:r>
    </w:p>
    <w:p w14:paraId="733A3A43" w14:textId="77777777" w:rsidR="002E5E05" w:rsidRDefault="002E5E05" w:rsidP="002E5E05"/>
    <w:p w14:paraId="4D2FF3A5" w14:textId="10C2AFF7" w:rsidR="002E5E05" w:rsidRDefault="002E5E05" w:rsidP="002E5E05">
      <w:r>
        <w:t xml:space="preserve">To </w:t>
      </w:r>
      <w:r w:rsidR="00530AF6">
        <w:t>u</w:t>
      </w:r>
      <w:r w:rsidR="00C5362E">
        <w:t>tilize the</w:t>
      </w:r>
      <w:r w:rsidR="00530AF6">
        <w:t xml:space="preserve"> maximum number of Teranet records and </w:t>
      </w:r>
      <w:r>
        <w:t>avoid additional interpolation assumptions and use the actual values recorded from Census and TTS surveys, the third option has been chosen for matching Teranet records with Census / TTS variables. Each Census / TTS survey was assigned a 5-year time span centered at the survey year (i.e., 2014–2018 for</w:t>
      </w:r>
      <w:r w:rsidR="00530AF6">
        <w:t xml:space="preserve"> </w:t>
      </w:r>
      <w:r>
        <w:t xml:space="preserve">2016 survey year) and new foreign keys were introduced to Teranet records to allow matching with 5-year time spans of Census / TTS variables. </w:t>
      </w:r>
    </w:p>
    <w:p w14:paraId="56086C40" w14:textId="184C708E" w:rsidR="009559E1" w:rsidRDefault="009559E1" w:rsidP="009559E1">
      <w:pPr>
        <w:pStyle w:val="Heading2"/>
      </w:pPr>
      <w:r>
        <w:lastRenderedPageBreak/>
        <w:t>3.3 Data preparation</w:t>
      </w:r>
    </w:p>
    <w:p w14:paraId="089D4D6C" w14:textId="4DDF2F63" w:rsidR="00C7190F" w:rsidRDefault="00C7190F" w:rsidP="00C7190F">
      <w:r>
        <w:t>Reproducibility of the data preparation process for data sources related to the GTHA housing market database has been established via a streamlined data preparation workflow using Python via a series of jupyter notebooks. It accomplishes three</w:t>
      </w:r>
    </w:p>
    <w:p w14:paraId="15AFECB9" w14:textId="77777777" w:rsidR="00C7190F" w:rsidRDefault="00C7190F" w:rsidP="00C7190F">
      <w:r>
        <w:t>main objectives:</w:t>
      </w:r>
    </w:p>
    <w:p w14:paraId="1919296F" w14:textId="7DC575A8" w:rsidR="00C7190F" w:rsidRDefault="002D09C2" w:rsidP="00C7190F">
      <w:r>
        <w:t xml:space="preserve">     </w:t>
      </w:r>
      <w:r w:rsidR="00C7190F">
        <w:t>• Clean Teranet dataset and correct its records for consistency.</w:t>
      </w:r>
    </w:p>
    <w:p w14:paraId="58ABE11F" w14:textId="58147C84" w:rsidR="00C7190F" w:rsidRDefault="002D09C2" w:rsidP="00C7190F">
      <w:r>
        <w:t xml:space="preserve">     </w:t>
      </w:r>
      <w:r w:rsidR="00C7190F">
        <w:t>• Introduce new keys that would allow efficient joining of other data sources, such as Census and</w:t>
      </w:r>
      <w:r>
        <w:t xml:space="preserve"> </w:t>
      </w:r>
      <w:r w:rsidR="00C7190F">
        <w:t>TTS variables or parcel-level land use information, while maintaining the integrity of spatial and</w:t>
      </w:r>
      <w:r>
        <w:t xml:space="preserve"> </w:t>
      </w:r>
      <w:r w:rsidR="00C7190F">
        <w:t>temporal relationships.</w:t>
      </w:r>
    </w:p>
    <w:p w14:paraId="004C1D5E" w14:textId="774D7E58" w:rsidR="00C7190F" w:rsidRDefault="002D09C2" w:rsidP="00C7190F">
      <w:r>
        <w:t xml:space="preserve">     </w:t>
      </w:r>
      <w:r w:rsidR="00C7190F">
        <w:t>• Engineer the new features that can be used by the machine learning algorithm along with the</w:t>
      </w:r>
      <w:r>
        <w:t xml:space="preserve"> </w:t>
      </w:r>
      <w:r w:rsidR="00C7190F">
        <w:t>features from the joined datasets to classify land use.</w:t>
      </w:r>
    </w:p>
    <w:p w14:paraId="6711BA1A" w14:textId="2E1D625F" w:rsidR="002D09C2" w:rsidRDefault="002D09C2" w:rsidP="00C7190F"/>
    <w:p w14:paraId="385391B5" w14:textId="1B1D1497" w:rsidR="002D09C2" w:rsidRDefault="002D09C2" w:rsidP="00602BD8">
      <w:pPr>
        <w:rPr>
          <w:ins w:id="84" w:author="Eric J. Miller" w:date="2019-11-02T20:50:00Z"/>
        </w:rPr>
      </w:pPr>
      <w:r>
        <w:t>To implement the spatial and temporal relationships between the data sources discussed in</w:t>
      </w:r>
      <w:r w:rsidR="00602BD8">
        <w:t xml:space="preserve"> section 2</w:t>
      </w:r>
      <w:r>
        <w:t xml:space="preserve">, a number of new foreign keys </w:t>
      </w:r>
      <w:r w:rsidR="00602BD8">
        <w:t xml:space="preserve">was </w:t>
      </w:r>
      <w:r>
        <w:t>introduced to Teranet records</w:t>
      </w:r>
      <w:r w:rsidR="00602BD8">
        <w:t xml:space="preserve"> via a series of spatial joins and feature engineering</w:t>
      </w:r>
      <w:r>
        <w:t xml:space="preserve">. </w:t>
      </w:r>
      <w:r w:rsidR="00881CA9">
        <w:t>Figure 3 presents the Entity Relationship (ER) diagram of the GTHA housing market database.</w:t>
      </w:r>
    </w:p>
    <w:p w14:paraId="45ABA991" w14:textId="77777777" w:rsidR="002E7335" w:rsidRDefault="002E7335" w:rsidP="00602BD8"/>
    <w:p w14:paraId="680E86E8" w14:textId="745D84F7" w:rsidR="00F26A68" w:rsidRDefault="00602BD8" w:rsidP="00602BD8">
      <w:r>
        <w:rPr>
          <w:noProof/>
          <w:lang w:val="en-CA" w:eastAsia="en-CA"/>
        </w:rPr>
        <w:drawing>
          <wp:inline distT="0" distB="0" distL="0" distR="0" wp14:anchorId="403F6B12" wp14:editId="283AF783">
            <wp:extent cx="5486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r>
        <w:t xml:space="preserve">Figure 3. </w:t>
      </w:r>
      <w:r w:rsidR="00881CA9">
        <w:t xml:space="preserve">Entity Relationship (ER) diagram of the </w:t>
      </w:r>
      <w:r>
        <w:t xml:space="preserve">GTHA housing market </w:t>
      </w:r>
      <w:r w:rsidR="00881CA9">
        <w:t xml:space="preserve">database; its referential integrity constraints were set up using the new keys introduced based </w:t>
      </w:r>
      <w:r>
        <w:t>on the spatial and temporal relationships between data sources.</w:t>
      </w:r>
    </w:p>
    <w:p w14:paraId="42C2E068" w14:textId="4693C803" w:rsidR="00F26A68" w:rsidRDefault="00F26A68" w:rsidP="00602BD8"/>
    <w:p w14:paraId="7F726B30" w14:textId="06955F13" w:rsidR="00756AD8" w:rsidRDefault="005752A5" w:rsidP="005752A5">
      <w:r>
        <w:t>In addition to producing new keys for joining datasets, a number of the new features was engineered from original Teranet attributes. These new features were intended to give each Teranet record spatial and temporal “context”</w:t>
      </w:r>
      <w:r w:rsidR="009057FC">
        <w:t xml:space="preserve"> </w:t>
      </w:r>
      <w:r>
        <w:t xml:space="preserve">of the housing market dynamics by grouping records using different spatial (parcel-level) and temporal </w:t>
      </w:r>
      <w:r>
        <w:lastRenderedPageBreak/>
        <w:t>(yearly) criteria (e.g., rolling count of transactions coming from a particular coordinate pair</w:t>
      </w:r>
      <w:r w:rsidR="009057FC">
        <w:t>, ratio of price to median for that year, etc.</w:t>
      </w:r>
      <w:r>
        <w:t>).</w:t>
      </w:r>
      <w:r w:rsidR="00C5362E">
        <w:t xml:space="preserve"> These new features have been tested with a machine learning algorithm to classify land use from housing market dynamics.</w:t>
      </w:r>
    </w:p>
    <w:p w14:paraId="389AFAE9" w14:textId="3191AAD6" w:rsidR="00756AD8" w:rsidRDefault="00756AD8" w:rsidP="00756AD8">
      <w:pPr>
        <w:pStyle w:val="Heading1"/>
      </w:pPr>
      <w:r>
        <w:t xml:space="preserve">4 Prototype of a machine learning workflow to classify land use </w:t>
      </w:r>
    </w:p>
    <w:p w14:paraId="31711D22" w14:textId="7D8FCFD6" w:rsidR="009B57E4" w:rsidRDefault="00756AD8" w:rsidP="009B57E4">
      <w:r>
        <w:t xml:space="preserve">One of the major features </w:t>
      </w:r>
      <w:r w:rsidR="009B57E4">
        <w:t xml:space="preserve">that was </w:t>
      </w:r>
      <w:r>
        <w:t xml:space="preserve">missing from the available version of Teranet’s dataset </w:t>
      </w:r>
      <w:r w:rsidR="009B57E4">
        <w:t>was</w:t>
      </w:r>
      <w:r>
        <w:t xml:space="preserve"> the information about the type of property being transacted, which introduce</w:t>
      </w:r>
      <w:r w:rsidR="009B57E4">
        <w:t>d</w:t>
      </w:r>
      <w:r>
        <w:t xml:space="preserve"> a major limitation on how Teranet’s data can be used.</w:t>
      </w:r>
      <w:r w:rsidR="009B57E4">
        <w:t xml:space="preserve"> None of the available sources of land use information covered the full time interval from 1986 to 2017; the most detailed and accurate source was the land use data collected in 2012 and 2013 by University of Toronto’s Department of Geography (introduced in section 2.5). </w:t>
      </w:r>
    </w:p>
    <w:p w14:paraId="1105E0C1" w14:textId="77777777" w:rsidR="009B57E4" w:rsidRDefault="009B57E4" w:rsidP="009B57E4"/>
    <w:p w14:paraId="772BE4DA" w14:textId="5A42DC91" w:rsidR="009B57E4" w:rsidRDefault="009B57E4" w:rsidP="009B57E4">
      <w:r>
        <w:t xml:space="preserve">To address this issue, detailed land use from the Department of Geography was used as labelled data to train a machine learning model capable of recognizing certain property types that have characteristically different behavior on the housing market. For example, this model can differentiate a detached house from a condo through such features as high / low volume of transactions from a coordinate pair, </w:t>
      </w:r>
      <w:r w:rsidR="00536252">
        <w:t xml:space="preserve">time interval between subsequent transactions, </w:t>
      </w:r>
      <w:r>
        <w:t>ratio of price to median price for that year, etc. This section discusses a basic prototype of a machine learning workflow to classify land use from housing market dynamics.</w:t>
      </w:r>
    </w:p>
    <w:p w14:paraId="75EB980B" w14:textId="3A7E71B9" w:rsidR="00756AD8" w:rsidRDefault="00665EB1" w:rsidP="00756AD8">
      <w:pPr>
        <w:pStyle w:val="Heading2"/>
      </w:pPr>
      <w:r>
        <w:t>4</w:t>
      </w:r>
      <w:r w:rsidR="00756AD8">
        <w:t xml:space="preserve">.1 </w:t>
      </w:r>
      <w:r w:rsidR="000D5088">
        <w:t>Target variable</w:t>
      </w:r>
    </w:p>
    <w:p w14:paraId="03BF6E82" w14:textId="2D575DF6" w:rsidR="000D5088" w:rsidRDefault="000D5088" w:rsidP="000D5088">
      <w:r>
        <w:t>T</w:t>
      </w:r>
      <w:ins w:id="85" w:author="Eric J. Miller" w:date="2019-11-02T20:51:00Z">
        <w:r w:rsidR="002E7335">
          <w:t>he t</w:t>
        </w:r>
      </w:ins>
      <w:r>
        <w:t xml:space="preserve">arget variable was constructed by reducing the land use codes </w:t>
      </w:r>
      <w:r w:rsidR="0099298D">
        <w:t xml:space="preserve">with the highest counts of Teranet records </w:t>
      </w:r>
      <w:r>
        <w:t>found in the Department of Geography’s land use dataset</w:t>
      </w:r>
      <w:r w:rsidR="0099298D">
        <w:t xml:space="preserve"> </w:t>
      </w:r>
      <w:r>
        <w:t>to three major land use classes. Since many machine learning algorithms are subject to a frequency bias in which they place more emphasis on learning from data observations which occur more frequently, the three</w:t>
      </w:r>
      <w:r w:rsidR="00A770C6">
        <w:t xml:space="preserve"> </w:t>
      </w:r>
      <w:r>
        <w:t>classes were selected to have a comparable number of Teranet records between themselves and thus</w:t>
      </w:r>
      <w:r w:rsidR="00A770C6">
        <w:t xml:space="preserve"> </w:t>
      </w:r>
      <w:r>
        <w:t xml:space="preserve">produce a more balanced dataset. </w:t>
      </w:r>
    </w:p>
    <w:p w14:paraId="1252B489" w14:textId="77777777" w:rsidR="000D5088" w:rsidRDefault="000D5088" w:rsidP="000D5088"/>
    <w:p w14:paraId="3CB45B00" w14:textId="797F7D2C" w:rsidR="00A770C6" w:rsidRDefault="000D5088" w:rsidP="00A770C6">
      <w:r>
        <w:t xml:space="preserve">In addition, the chosen groupings </w:t>
      </w:r>
      <w:r w:rsidR="00536252">
        <w:t xml:space="preserve">of land use types </w:t>
      </w:r>
      <w:r>
        <w:t>combine categories that have a</w:t>
      </w:r>
      <w:r w:rsidR="00A770C6">
        <w:t xml:space="preserve"> </w:t>
      </w:r>
      <w:r>
        <w:t>similar distribution of price and count of sales per coordinate pair between categories that form a single class. For example, detached and semi-detached houses and townhouses</w:t>
      </w:r>
      <w:r w:rsidR="00A770C6">
        <w:t xml:space="preserve"> </w:t>
      </w:r>
      <w:r>
        <w:t>have a much smaller frequency of</w:t>
      </w:r>
      <w:r w:rsidR="00A770C6">
        <w:t xml:space="preserve"> </w:t>
      </w:r>
      <w:r>
        <w:t>transaction and a higher median price per coordinate pair when</w:t>
      </w:r>
      <w:r w:rsidR="00A770C6">
        <w:t xml:space="preserve"> </w:t>
      </w:r>
      <w:r>
        <w:t xml:space="preserve">compared to condos and strata townhouses. </w:t>
      </w:r>
    </w:p>
    <w:p w14:paraId="0CD851C8" w14:textId="77777777" w:rsidR="00A770C6" w:rsidRDefault="00A770C6" w:rsidP="00A770C6"/>
    <w:p w14:paraId="515C92DD" w14:textId="66EE1C19" w:rsidR="000D5088" w:rsidRDefault="000D5088" w:rsidP="00A770C6">
      <w:r>
        <w:t xml:space="preserve">The three target classes that were introduced </w:t>
      </w:r>
      <w:r w:rsidR="00A770C6">
        <w:t>were</w:t>
      </w:r>
      <w:r>
        <w:t>:</w:t>
      </w:r>
    </w:p>
    <w:p w14:paraId="677AFA7B" w14:textId="718FCA8A" w:rsidR="000D5088" w:rsidRDefault="00A770C6" w:rsidP="000D5088">
      <w:r>
        <w:t xml:space="preserve">     </w:t>
      </w:r>
      <w:r w:rsidR="000D5088">
        <w:t>• Class 0: “condo”, including Apartments/Condos/Residence and Strata</w:t>
      </w:r>
      <w:r>
        <w:t xml:space="preserve"> </w:t>
      </w:r>
      <w:r w:rsidR="000D5088">
        <w:t>Townhouses</w:t>
      </w:r>
      <w:r>
        <w:t>.</w:t>
      </w:r>
    </w:p>
    <w:p w14:paraId="73E8247C" w14:textId="2AFF3006" w:rsidR="000D5088" w:rsidRDefault="00A770C6" w:rsidP="000D5088">
      <w:r>
        <w:t xml:space="preserve">     </w:t>
      </w:r>
      <w:r w:rsidR="000D5088">
        <w:t>• Class 1: “house”, including Single Detached Houses, Duplex/Semi-Detached and Townhouses</w:t>
      </w:r>
      <w:r>
        <w:t>.</w:t>
      </w:r>
    </w:p>
    <w:p w14:paraId="0247043F" w14:textId="2DBFE1B4" w:rsidR="00C61426" w:rsidRDefault="00A770C6" w:rsidP="000D5088">
      <w:r>
        <w:t xml:space="preserve">     </w:t>
      </w:r>
      <w:r w:rsidR="000D5088">
        <w:t>• Class 2: “other”, including Commercial/Shopping, Mix (Commercial Residential), Industrial/Employment</w:t>
      </w:r>
      <w:r>
        <w:t xml:space="preserve"> </w:t>
      </w:r>
      <w:r w:rsidR="000D5088">
        <w:t>Lands, and everything else</w:t>
      </w:r>
      <w:r>
        <w:t>.</w:t>
      </w:r>
    </w:p>
    <w:p w14:paraId="3DE8D461" w14:textId="651FE6B1" w:rsidR="00C61426" w:rsidRDefault="00C61426" w:rsidP="00C61426">
      <w:pPr>
        <w:pStyle w:val="Heading2"/>
      </w:pPr>
      <w:r>
        <w:lastRenderedPageBreak/>
        <w:t>4.2 Dimensionality reduction</w:t>
      </w:r>
      <w:r w:rsidR="00427B59">
        <w:t xml:space="preserve"> and hyperparameter tuning</w:t>
      </w:r>
    </w:p>
    <w:p w14:paraId="6EF4BC4D" w14:textId="3F376C1D" w:rsidR="00C61426" w:rsidRDefault="000E0D7C" w:rsidP="000E0D7C">
      <w:r>
        <w:t xml:space="preserve">To reduce the dimensionality of </w:t>
      </w:r>
      <w:ins w:id="86" w:author="Eric J. Miller" w:date="2019-11-02T20:52:00Z">
        <w:r w:rsidR="002E7335">
          <w:t xml:space="preserve">the </w:t>
        </w:r>
      </w:ins>
      <w:r>
        <w:t>augmented Teranet</w:t>
      </w:r>
      <w:del w:id="87" w:author="Eric J. Miller" w:date="2019-11-02T20:52:00Z">
        <w:r w:rsidDel="002E7335">
          <w:delText>’s</w:delText>
        </w:r>
      </w:del>
      <w:r>
        <w:t xml:space="preserve"> dataset </w:t>
      </w:r>
      <w:r w:rsidR="00F61358">
        <w:t>and</w:t>
      </w:r>
      <w:r>
        <w:t xml:space="preserve"> only include features that are the most relevant to the classification algorithm, a combination of algorithmic feature selection techniques has been utilized. Feature selection algorithms present a practical approach to feature selection at scale; such algorithms combine a search strategy for proposing new feature subsets with an objective function to evaluate these subsets; objective function plays the role of a feedback signal used by the search strategy to choose between candidate subsets.</w:t>
      </w:r>
      <w:r w:rsidR="008C56AA">
        <w:t xml:space="preserve"> Figure 4 presents</w:t>
      </w:r>
      <w:r w:rsidR="00F61358">
        <w:t xml:space="preserve"> the</w:t>
      </w:r>
      <w:r w:rsidR="008C56AA">
        <w:t xml:space="preserve"> top 11 features that were selected by at least four </w:t>
      </w:r>
      <w:r w:rsidR="00F61358">
        <w:t xml:space="preserve">different </w:t>
      </w:r>
      <w:r w:rsidR="008C56AA">
        <w:t>feature selection methods.</w:t>
      </w:r>
    </w:p>
    <w:p w14:paraId="7784DB1D" w14:textId="77777777" w:rsidR="000E0D7C" w:rsidRDefault="000E0D7C" w:rsidP="000E0D7C"/>
    <w:p w14:paraId="07B40B5A" w14:textId="501C49AA" w:rsidR="00A770C6" w:rsidRDefault="000E0D7C" w:rsidP="000D5088">
      <w:r>
        <w:rPr>
          <w:noProof/>
          <w:lang w:val="en-CA" w:eastAsia="en-CA"/>
        </w:rPr>
        <w:drawing>
          <wp:inline distT="0" distB="0" distL="0" distR="0" wp14:anchorId="62E1CABB" wp14:editId="5E047293">
            <wp:extent cx="54864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55720"/>
                    </a:xfrm>
                    <a:prstGeom prst="rect">
                      <a:avLst/>
                    </a:prstGeom>
                    <a:noFill/>
                    <a:ln>
                      <a:noFill/>
                    </a:ln>
                  </pic:spPr>
                </pic:pic>
              </a:graphicData>
            </a:graphic>
          </wp:inline>
        </w:drawing>
      </w:r>
    </w:p>
    <w:p w14:paraId="6842D2C0" w14:textId="5678BDAD" w:rsidR="000E0D7C" w:rsidRDefault="008C56AA" w:rsidP="008C56AA">
      <w:r>
        <w:t xml:space="preserve">Figure 4. Feature Subset Selection (FSS) results: 11 features that were selected by at least four different feature selection methods. </w:t>
      </w:r>
    </w:p>
    <w:p w14:paraId="71116FAF" w14:textId="44F6849C" w:rsidR="00B01BE2" w:rsidRDefault="00B01BE2" w:rsidP="008C56AA"/>
    <w:p w14:paraId="352ABFA1" w14:textId="77777777" w:rsidR="00D1484B" w:rsidRDefault="00B01BE2" w:rsidP="00D82A6A">
      <w:r>
        <w:t>There are two types of parameters in machine learning: those that are learned by parametric models from training data (i.e., weights in logistic regression), and the parameters that tune the performance of a learning algorithm, or its</w:t>
      </w:r>
      <w:r w:rsidR="00D82A6A">
        <w:t xml:space="preserve"> </w:t>
      </w:r>
      <w:r>
        <w:t>hyperparameters (i.e., regularization parameter in logistic regression or maximum depth of a decision tree)</w:t>
      </w:r>
      <w:r w:rsidR="00D82A6A">
        <w:t xml:space="preserve">. An acceptable bias-variance trade-off for a classifier can be found by tuning its hyperparameters, but care must be taken to ensure unbiased assessment of its generalization performance. </w:t>
      </w:r>
    </w:p>
    <w:p w14:paraId="42B8B6E1" w14:textId="77777777" w:rsidR="00D1484B" w:rsidRDefault="00D1484B" w:rsidP="00D82A6A"/>
    <w:p w14:paraId="404A2E36" w14:textId="38D0BBC1" w:rsidR="00B01BE2" w:rsidRDefault="00D82A6A" w:rsidP="00D82A6A">
      <w:r>
        <w:t xml:space="preserve">To facilitate </w:t>
      </w:r>
      <w:r w:rsidR="00752D51">
        <w:t>unbiased performance evaluation</w:t>
      </w:r>
      <w:r w:rsidR="00810EB0">
        <w:t xml:space="preserve"> of classifiers</w:t>
      </w:r>
      <w:r>
        <w:t xml:space="preserve">, all GTHA Teranet records from 2011 to 2014 have been split into two subsets using random </w:t>
      </w:r>
      <w:r>
        <w:lastRenderedPageBreak/>
        <w:t xml:space="preserve">subsampling: 70% of the data was used to train models and tune their hyperparameters, while 30% of the data has been used as a test subset for </w:t>
      </w:r>
      <w:r w:rsidR="00536252">
        <w:t xml:space="preserve">final </w:t>
      </w:r>
      <w:r>
        <w:t xml:space="preserve">evaluation of </w:t>
      </w:r>
      <w:r w:rsidR="00536252">
        <w:t xml:space="preserve">a </w:t>
      </w:r>
      <w:r>
        <w:t>classifier. Train and test subsets have been stratified across the target classes: in this context, stratification means that training and test subsets will have the same proportions of class labels as the input dataset.</w:t>
      </w:r>
      <w:r w:rsidR="00ED554D">
        <w:t xml:space="preserve"> To avoid overfitting </w:t>
      </w:r>
      <w:r w:rsidR="00536252">
        <w:t xml:space="preserve">a </w:t>
      </w:r>
      <w:r w:rsidR="00ED554D">
        <w:t xml:space="preserve">model to </w:t>
      </w:r>
      <w:ins w:id="88" w:author="Eric J. Miller" w:date="2019-11-02T20:53:00Z">
        <w:r w:rsidR="002E7335">
          <w:t xml:space="preserve">the </w:t>
        </w:r>
      </w:ins>
      <w:r w:rsidR="00ED554D">
        <w:t xml:space="preserve">test set while tuning its hyperparameters, </w:t>
      </w:r>
      <w:r w:rsidR="00ED554D">
        <w:rPr>
          <w:i/>
          <w:iCs/>
        </w:rPr>
        <w:t>k</w:t>
      </w:r>
      <w:r w:rsidR="00ED554D">
        <w:t>-fold cross validation was used via grid search.</w:t>
      </w:r>
      <w:r w:rsidR="00F61358">
        <w:t xml:space="preserve"> To improve convergence of gradient-based linear models</w:t>
      </w:r>
      <w:r w:rsidR="00627308">
        <w:t xml:space="preserve"> in the presence of outliers</w:t>
      </w:r>
      <w:r w:rsidR="00F61358">
        <w:t xml:space="preserve">, </w:t>
      </w:r>
      <w:r w:rsidR="0051608C">
        <w:t>quantile transformation (uniform PDF)</w:t>
      </w:r>
      <w:r w:rsidR="00F61358">
        <w:t xml:space="preserve"> was applied to input features; to improve performance of nearest neighbors</w:t>
      </w:r>
      <w:r w:rsidR="00627308">
        <w:t>, input features were standardized.</w:t>
      </w:r>
    </w:p>
    <w:p w14:paraId="5F3C8CD7" w14:textId="590FF37C" w:rsidR="00E06454" w:rsidRDefault="00E06454" w:rsidP="00E06454">
      <w:pPr>
        <w:pStyle w:val="Heading2"/>
      </w:pPr>
      <w:r>
        <w:t>4.3 Model selection</w:t>
      </w:r>
    </w:p>
    <w:p w14:paraId="6BE2FB8D" w14:textId="385D1280" w:rsidR="0051608C" w:rsidRDefault="005566E5" w:rsidP="005566E5">
      <w:r>
        <w:t>An important point to be summarized from the famous No Free Lunch Theorems (NFL)</w:t>
      </w:r>
      <w:r>
        <w:fldChar w:fldCharType="begin" w:fldLock="1"/>
      </w:r>
      <w:r w:rsidR="00F1450D">
        <w:instrText>ADDIN CSL_CITATION {"citationItems":[{"id":"ITEM-1","itemData":{"abstract":"This is the first of two papers that use off-training set {(OTS)} error to investigate the assumption-free relationship between learning algorithms. This first paper discusses the senses in which there are no {\\textbackslash}textita priori distinctions between learning algorithms. {(The} second paper discusses the senses in which there are such distinctions.) In this first paper it is shown, loosely speaking, that for any two algorithms A and B, there are “as many” targets (or priors over targets) for which A has lower expected {OTS} error than B as vice-versa, for loss functions like zero-one loss. In particular, this is true if A is cross-validation and B is “anti-cross-validation” (choose the learning algorithm with largest cross-validation error). This paper ends with a discussion of the implications of these results for computational learning theory. It is shown that one can not say: if empirical misclassification rate is low; the {Vapnik-Chervonenkis} dimension of your generalizer is small; and the training set is large, then with high probability your {OTS} error is small. Other implications for “membership queries” algorithms and “punting” algorithms are also discussed.","author":[{"dropping-particle":"","family":"Wolpert","given":"David H","non-dropping-particle":"","parse-names":false,"suffix":""}],"container-title":"Neural Computation","id":"ITEM-1","issue":"7","issued":{"date-parts":[["1996"]]},"page":"1391–1420","title":"The Lack of A Priori Distinctions Between Learning Algorithms","type":"article-journal","volume":"8"},"uris":["http://www.mendeley.com/documents/?uuid=6dcdfb57-b6aa-4115-b0cf-01305c1ce94b"]},{"id":"ITEM-2","itemData":{"abstract":"A framework is developed to explore the connection between effective optimization algorithms and the problems they are solving. A number of \"no free lunch\" (NFL) theorems are presented which establish that for any algorithm, any elevated performance over one class of problems is offset by performance over another class. These theorems result in a geometric interpretation of what it means for an algorithm to be well suited to an optimization problem. Applications of the NFL theorems to information-theoretic aspects of optimization and benchmark measures of performance are also presented. Other issues addressed include time-varying optimization problems and a priori \"head-to-head\" minimax distinctions between optimization algorithms, distinctions that result despite the NFL theorems' enforcing of a type of uniformity over all algorithms.","author":[{"dropping-particle":"","family":"Wolpert","given":"David H","non-dropping-particle":"","parse-names":false,"suffix":""},{"dropping-particle":"","family":"Macready","given":"William G","non-dropping-particle":"","parse-names":false,"suffix":""}],"container-title":"IEEE TRANSACTIONS ON EVOLUTIONARY COMPUTATION","id":"ITEM-2","issue":"1","issued":{"date-parts":[["1997"]]},"number-of-pages":"67","title":"No Free Lunch Theorems for Optimization","type":"report","volume":"1"},"uris":["http://www.mendeley.com/documents/?uuid=fd0d4ad8-30ce-3a13-a634-42432f8868e5"]}],"mendeley":{"formattedCitation":"(Wolpert 1996; Wolpert and Macready 1997)","plainTextFormattedCitation":"(Wolpert 1996; Wolpert and Macready 1997)","previouslyFormattedCitation":"(Wolpert 1996; Wolpert and Macready 1997)"},"properties":{"noteIndex":0},"schema":"https://github.com/citation-style-language/schema/raw/master/csl-citation.json"}</w:instrText>
      </w:r>
      <w:r>
        <w:fldChar w:fldCharType="separate"/>
      </w:r>
      <w:r w:rsidR="00B93377" w:rsidRPr="00B93377">
        <w:rPr>
          <w:noProof/>
        </w:rPr>
        <w:t>(Wolpert 1996; Wolpert and Macready 1997)</w:t>
      </w:r>
      <w:r>
        <w:fldChar w:fldCharType="end"/>
      </w:r>
      <w:r>
        <w:t xml:space="preserve"> is that no single classifier works best across all possible scenarios, as there is a lack of a priori distinctions between learning algorithms. In practice, it is essential to compare the performance of at least a handful of different classification algorithms, since each of them has its inherent biases.</w:t>
      </w:r>
      <w:r w:rsidR="0051608C">
        <w:t xml:space="preserve"> </w:t>
      </w:r>
      <w:r w:rsidR="0051608C" w:rsidRPr="0051608C">
        <w:t>After tuning</w:t>
      </w:r>
      <w:r w:rsidR="0051608C">
        <w:t xml:space="preserve"> hyperparameters</w:t>
      </w:r>
      <w:r w:rsidR="0051608C" w:rsidRPr="0051608C">
        <w:t>, performance of the following models ha</w:t>
      </w:r>
      <w:r w:rsidR="00DE6D18">
        <w:t>s</w:t>
      </w:r>
      <w:r w:rsidR="0051608C" w:rsidRPr="0051608C">
        <w:t xml:space="preserve"> been compared:</w:t>
      </w:r>
      <w:r w:rsidR="0051608C">
        <w:t xml:space="preserve"> perceptron learning algorithm (η = 0.5, max_iter=5), logistic regression (L2, L1 regularization, C=0.1), linear discriminant analysis classifier, quadratic discriminant analysis classifier, Linear Support Vector Classification (L2, L1 regularization, C = 0.1), decision tree and random forest, K-Nearest Neighbors (Manhattan and Euclidean distance, 4 neighbors),  </w:t>
      </w:r>
      <w:r w:rsidR="00DE6D18">
        <w:t xml:space="preserve">and </w:t>
      </w:r>
      <w:r w:rsidR="0051608C">
        <w:t>Gaussian Naive Bayes.</w:t>
      </w:r>
    </w:p>
    <w:p w14:paraId="520FF854" w14:textId="6B3E1B5F" w:rsidR="0051608C" w:rsidRDefault="0051608C" w:rsidP="0051608C">
      <w:pPr>
        <w:pStyle w:val="Heading1"/>
      </w:pPr>
      <w:r>
        <w:t>5 Evaluation of results</w:t>
      </w:r>
    </w:p>
    <w:p w14:paraId="49B6995D" w14:textId="735223C3" w:rsidR="0051608C" w:rsidRDefault="0051608C" w:rsidP="0051608C">
      <w:r>
        <w:t>This section discusses the evaluation of predictive performance of machine learning algorithms used for classifying land use from the housing market dynamics.</w:t>
      </w:r>
    </w:p>
    <w:p w14:paraId="74F11B67" w14:textId="3FDC9278" w:rsidR="0051608C" w:rsidRDefault="002D412A" w:rsidP="0051608C">
      <w:pPr>
        <w:pStyle w:val="Heading2"/>
      </w:pPr>
      <w:r>
        <w:t>5</w:t>
      </w:r>
      <w:r w:rsidR="0051608C">
        <w:t xml:space="preserve">.1 </w:t>
      </w:r>
      <w:r w:rsidRPr="002D412A">
        <w:t xml:space="preserve">Metrics for evaluating model performance </w:t>
      </w:r>
    </w:p>
    <w:p w14:paraId="1B95C474" w14:textId="3DAC54B8" w:rsidR="002C637B" w:rsidRDefault="002D412A" w:rsidP="002C637B">
      <w:r>
        <w:t>Classification accuracy (ACC) is a common metric used to compare the performance of different classifiers; it is defined as the proportion of correctly classified instances. Precision (PRE) is defined as a fraction of relevant examples (true positives) among all of the examples that were predicted to belong in a certain target class. Recall (REC) is defined as a fraction of examples which were predicted to belong to a class (true positives) with respect to all of the examples that truly belong to that class.</w:t>
      </w:r>
      <w:r w:rsidR="002C637B">
        <w:t xml:space="preserve"> F1 score, also known as balanced F-score or F-measure,</w:t>
      </w:r>
    </w:p>
    <w:p w14:paraId="7DF42E57" w14:textId="0B507271" w:rsidR="002C637B" w:rsidRDefault="002C637B" w:rsidP="002C637B">
      <w:r>
        <w:t>combines precision and recall into a single metric.</w:t>
      </w:r>
    </w:p>
    <w:p w14:paraId="28430975" w14:textId="77777777" w:rsidR="00A93375" w:rsidRDefault="00A93375" w:rsidP="002C637B"/>
    <w:p w14:paraId="39B441A6" w14:textId="629A56CF" w:rsidR="00F61358" w:rsidRDefault="00706F39" w:rsidP="006D0746">
      <w:r w:rsidRPr="00706F39">
        <w:t>Precision, recall, and F1 score are metrics specific to binary classification systems</w:t>
      </w:r>
      <w:r>
        <w:t>. I</w:t>
      </w:r>
      <w:r w:rsidR="002C637B">
        <w:t>n case of a multi-class classification problem, these metrics can be produced using individual confusion matrices constructed separately for each class using One-versus-All technique (</w:t>
      </w:r>
      <w:proofErr w:type="spellStart"/>
      <w:r w:rsidR="002C637B">
        <w:t>OvA</w:t>
      </w:r>
      <w:proofErr w:type="spellEnd"/>
      <w:r w:rsidR="002C637B">
        <w:t>)</w:t>
      </w:r>
      <w:r w:rsidR="00A93375">
        <w:t>, and micro- or macro-averaged</w:t>
      </w:r>
      <w:r w:rsidR="002C637B">
        <w:t>.</w:t>
      </w:r>
      <w:r>
        <w:t xml:space="preserve"> Micro-averaging can be useful to weigh each instance or prediction equally, while macro-averaging evaluates the overall performance of a classifier with regard to the most frequent class labels by weighting all classes equally</w:t>
      </w:r>
      <w:r>
        <w:fldChar w:fldCharType="begin" w:fldLock="1"/>
      </w:r>
      <w:r w:rsidR="00F1450D">
        <w:instrText>ADDIN CSL_CITATION {"citationItems":[{"id":"ITEM-1","itemData":{"ISBN":"978-1787125933","author":[{"dropping-particle":"","family":"Raschka","given":"Sebastian","non-dropping-particle":"","parse-names":false,"suffix":""},{"dropping-particle":"","family":"Mirjalili","given":"Vahid","non-dropping-particle":"","parse-names":false,"suffix":""}],"edition":"2","id":"ITEM-1","issued":{"date-parts":[["2017"]]},"publisher":"Packt Publishing","publisher-place":"Birmingham, UK","title":"Python Machine Learning, 2nd Ed.","type":"book"},"uris":["http://www.mendeley.com/documents/?uuid=d2eaddfd-1464-4974-b6de-51e0768b7df1"]}],"mendeley":{"formattedCitation":"(Raschka and Mirjalili 2017)","plainTextFormattedCitation":"(Raschka and Mirjalili 2017)","previouslyFormattedCitation":"(Raschka and Mirjalili 2017)"},"properties":{"noteIndex":0},"schema":"https://github.com/citation-style-language/schema/raw/master/csl-citation.json"}</w:instrText>
      </w:r>
      <w:r>
        <w:fldChar w:fldCharType="separate"/>
      </w:r>
      <w:r w:rsidR="00B93377" w:rsidRPr="00B93377">
        <w:rPr>
          <w:noProof/>
        </w:rPr>
        <w:t>(Raschka and Mirjalili 2017)</w:t>
      </w:r>
      <w:r>
        <w:fldChar w:fldCharType="end"/>
      </w:r>
      <w:r>
        <w:t>.</w:t>
      </w:r>
      <w:r w:rsidR="006D0746">
        <w:t xml:space="preserve"> </w:t>
      </w:r>
    </w:p>
    <w:p w14:paraId="71D2BFAD" w14:textId="462399BF" w:rsidR="006D0746" w:rsidRDefault="006D0746" w:rsidP="006D0746"/>
    <w:p w14:paraId="5ECE0ED3" w14:textId="771924CE" w:rsidR="00716613" w:rsidRDefault="00716613" w:rsidP="00716613">
      <w:pPr>
        <w:pStyle w:val="Heading2"/>
      </w:pPr>
      <w:r>
        <w:t xml:space="preserve">5.2 </w:t>
      </w:r>
      <w:r w:rsidR="002B6864" w:rsidRPr="002B6864">
        <w:t>Evaluating</w:t>
      </w:r>
      <w:r w:rsidR="002B6864">
        <w:t xml:space="preserve"> </w:t>
      </w:r>
      <w:r w:rsidRPr="00716613">
        <w:t>model performance</w:t>
      </w:r>
      <w:r w:rsidRPr="002D412A">
        <w:t xml:space="preserve"> </w:t>
      </w:r>
    </w:p>
    <w:p w14:paraId="272C7502" w14:textId="72132C33" w:rsidR="006D0746" w:rsidRDefault="006D0746" w:rsidP="006D0746">
      <w:r>
        <w:t>Four different subsets of data have been used to test the best performing models: train, test, and two additional validation subsets. The train and test subsets represent Teranet records from 2011 to 2014 randomly sampled into 70% train and 30% test subsets; these are the primary subsets that were used for training and tuning the hyperparameters and then evaluating the performance of classifiers on</w:t>
      </w:r>
    </w:p>
    <w:p w14:paraId="7012E51C" w14:textId="0425D472" w:rsidR="006D0746" w:rsidRDefault="006D0746" w:rsidP="006D0746">
      <w:r>
        <w:t xml:space="preserve">unseen test data, as was described in section </w:t>
      </w:r>
      <w:r w:rsidR="004617D3">
        <w:t>4.2</w:t>
      </w:r>
      <w:r>
        <w:t>. The two additional validation subsets were composed of Teranet records from 2010 and 2015. Since the Department of Geography land use information (target variable) was collected in 2012 and 2013, it can be less accurate for these subsets; thus, they have not</w:t>
      </w:r>
    </w:p>
    <w:p w14:paraId="7820030B" w14:textId="669A204F" w:rsidR="006D0746" w:rsidRDefault="006D0746" w:rsidP="006D0746">
      <w:r>
        <w:t>been used for model selection, training or primary</w:t>
      </w:r>
      <w:r w:rsidR="005B5E53">
        <w:t xml:space="preserve"> evaluation</w:t>
      </w:r>
      <w:r>
        <w:t xml:space="preserve">, but were utilized to test fitted models as an additional reference for the generalization of performance of classifiers. Figure </w:t>
      </w:r>
      <w:r w:rsidR="004617D3">
        <w:t>5</w:t>
      </w:r>
      <w:r>
        <w:t xml:space="preserve"> presents model performance on train, test, and two additional validation subsets</w:t>
      </w:r>
      <w:r w:rsidR="004617D3">
        <w:t>.</w:t>
      </w:r>
    </w:p>
    <w:p w14:paraId="3593F7C7" w14:textId="750BADC4" w:rsidR="006D0746" w:rsidRDefault="006D0746" w:rsidP="006D0746">
      <w:pPr>
        <w:jc w:val="center"/>
        <w:rPr>
          <w:noProof/>
        </w:rPr>
      </w:pPr>
      <w:r>
        <w:t>.</w:t>
      </w:r>
      <w:r w:rsidRPr="006D0746">
        <w:rPr>
          <w:noProof/>
        </w:rPr>
        <w:t xml:space="preserve"> </w:t>
      </w:r>
      <w:del w:id="89" w:author="Stepan Oskin" w:date="2019-11-15T17:03:00Z">
        <w:r w:rsidDel="004174AC">
          <w:rPr>
            <w:noProof/>
            <w:lang w:val="en-CA" w:eastAsia="en-CA"/>
          </w:rPr>
          <w:drawing>
            <wp:inline distT="0" distB="0" distL="0" distR="0" wp14:anchorId="533BCEE9" wp14:editId="0D5CC47B">
              <wp:extent cx="4343400" cy="36305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771" cy="3635064"/>
                      </a:xfrm>
                      <a:prstGeom prst="rect">
                        <a:avLst/>
                      </a:prstGeom>
                      <a:noFill/>
                      <a:ln>
                        <a:noFill/>
                      </a:ln>
                    </pic:spPr>
                  </pic:pic>
                </a:graphicData>
              </a:graphic>
            </wp:inline>
          </w:drawing>
        </w:r>
      </w:del>
      <w:ins w:id="90" w:author="Stepan Oskin" w:date="2019-11-15T17:03:00Z">
        <w:r w:rsidR="004174AC">
          <w:rPr>
            <w:noProof/>
          </w:rPr>
          <w:drawing>
            <wp:inline distT="0" distB="0" distL="0" distR="0" wp14:anchorId="5C163795" wp14:editId="6F117112">
              <wp:extent cx="5486400" cy="324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46755"/>
                      </a:xfrm>
                      <a:prstGeom prst="rect">
                        <a:avLst/>
                      </a:prstGeom>
                    </pic:spPr>
                  </pic:pic>
                </a:graphicData>
              </a:graphic>
            </wp:inline>
          </w:drawing>
        </w:r>
      </w:ins>
    </w:p>
    <w:p w14:paraId="4B12B7C3" w14:textId="22D5B1CC" w:rsidR="006D0746" w:rsidRDefault="006D0746" w:rsidP="006D0746">
      <w:pPr>
        <w:rPr>
          <w:noProof/>
        </w:rPr>
      </w:pPr>
      <w:r>
        <w:rPr>
          <w:noProof/>
        </w:rPr>
        <w:t xml:space="preserve">Figure 5. Model performance (accuracy) on train, test, and two additional validation </w:t>
      </w:r>
      <w:commentRangeStart w:id="91"/>
      <w:r>
        <w:rPr>
          <w:noProof/>
        </w:rPr>
        <w:t>subsets</w:t>
      </w:r>
      <w:commentRangeEnd w:id="91"/>
      <w:r w:rsidR="00B56176">
        <w:rPr>
          <w:rStyle w:val="CommentReference"/>
        </w:rPr>
        <w:commentReference w:id="91"/>
      </w:r>
      <w:r>
        <w:rPr>
          <w:noProof/>
        </w:rPr>
        <w:t xml:space="preserve">. </w:t>
      </w:r>
    </w:p>
    <w:p w14:paraId="37976C62" w14:textId="77777777" w:rsidR="00B56176" w:rsidRDefault="00B56176" w:rsidP="00C457DB">
      <w:pPr>
        <w:rPr>
          <w:ins w:id="92" w:author="Eric J. Miller" w:date="2019-11-02T20:57:00Z"/>
          <w:noProof/>
        </w:rPr>
      </w:pPr>
    </w:p>
    <w:p w14:paraId="1D23667C" w14:textId="335AA5CD" w:rsidR="00C457DB" w:rsidRDefault="00C457DB" w:rsidP="00C457DB">
      <w:pPr>
        <w:rPr>
          <w:noProof/>
        </w:rPr>
      </w:pPr>
      <w:r>
        <w:rPr>
          <w:noProof/>
        </w:rPr>
        <w:t>As can be seen on figure 5, in terms of prediction accuracy, tree-based and nearest neighbors models dramatically outperform linear models, such as logistic regression, linear SVC, perceptron and LDA classifier. This indicates that in the current feature space target classes are not linearly separable.</w:t>
      </w:r>
      <w:r w:rsidRPr="00C457DB">
        <w:t xml:space="preserve"> </w:t>
      </w:r>
      <w:r>
        <w:rPr>
          <w:noProof/>
        </w:rPr>
        <w:t>Best-performing linear models were able to reach classification accuracy around 75% on the test set,</w:t>
      </w:r>
    </w:p>
    <w:p w14:paraId="7B12B3ED" w14:textId="4275AAF4" w:rsidR="00C457DB" w:rsidRDefault="00C457DB" w:rsidP="00C457DB">
      <w:pPr>
        <w:rPr>
          <w:noProof/>
        </w:rPr>
      </w:pPr>
      <w:r>
        <w:rPr>
          <w:noProof/>
        </w:rPr>
        <w:t>with all linear models performing close to each other. This performance was consistent across the train, test, and both extra validation subsets. Linear models do not seem to overfit the data, but instead suffer from high bias. In comparison, tree-</w:t>
      </w:r>
      <w:r>
        <w:rPr>
          <w:noProof/>
        </w:rPr>
        <w:lastRenderedPageBreak/>
        <w:t>based models capable of drawing complex non-linear decision boundaries were able to achieve much higher classification accuracy, with both decision tree and random forest scoring above 95% on the test set. These models have a much lower bias on this dataset compared to linear models, but do overfit the training data to some degree under the current size of the training subset</w:t>
      </w:r>
      <w:r w:rsidR="005B5E53">
        <w:rPr>
          <w:noProof/>
        </w:rPr>
        <w:t>, as was validated by plotting their learning curves</w:t>
      </w:r>
      <w:r>
        <w:rPr>
          <w:noProof/>
        </w:rPr>
        <w:t>.</w:t>
      </w:r>
    </w:p>
    <w:p w14:paraId="6AE71404" w14:textId="51EE4173" w:rsidR="007C10D7" w:rsidRDefault="007C10D7" w:rsidP="007C10D7">
      <w:pPr>
        <w:pStyle w:val="Heading2"/>
      </w:pPr>
      <w:r>
        <w:t xml:space="preserve">5.3 </w:t>
      </w:r>
      <w:r w:rsidRPr="007C10D7">
        <w:t>Best performing model: Random Forest</w:t>
      </w:r>
    </w:p>
    <w:p w14:paraId="5B6C7591" w14:textId="328B7BC8" w:rsidR="007C10D7" w:rsidRDefault="007C10D7" w:rsidP="007C10D7">
      <w:r>
        <w:t>As can be seen on figure 5, random forest with 50 estimators and Gini impurity criterion showed the best results in terms of accuracy</w:t>
      </w:r>
      <w:r w:rsidR="005B5E53">
        <w:t xml:space="preserve"> </w:t>
      </w:r>
      <w:r>
        <w:t xml:space="preserve">on all subsets. Figure 6 presents the classification report showing all model performance metrics </w:t>
      </w:r>
      <w:r w:rsidR="005B5E53">
        <w:t xml:space="preserve">discussed in section 5.1 </w:t>
      </w:r>
      <w:r w:rsidR="003D3798">
        <w:t xml:space="preserve">and figure 7 presents confusion matrices </w:t>
      </w:r>
      <w:r>
        <w:t xml:space="preserve">for the best performing model: random forest with 50 estimators using Gini impurity criterion. </w:t>
      </w:r>
    </w:p>
    <w:p w14:paraId="4D57E735" w14:textId="404DCC7F" w:rsidR="007C10D7" w:rsidRDefault="007C10D7" w:rsidP="007C10D7"/>
    <w:p w14:paraId="03AB01BA" w14:textId="1589A0D5" w:rsidR="007C10D7" w:rsidRDefault="007C10D7" w:rsidP="007C10D7">
      <w:r>
        <w:rPr>
          <w:noProof/>
          <w:lang w:val="en-CA" w:eastAsia="en-CA"/>
        </w:rPr>
        <w:drawing>
          <wp:inline distT="0" distB="0" distL="0" distR="0" wp14:anchorId="62C74E3F" wp14:editId="575126AE">
            <wp:extent cx="5478780" cy="110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1104900"/>
                    </a:xfrm>
                    <a:prstGeom prst="rect">
                      <a:avLst/>
                    </a:prstGeom>
                    <a:noFill/>
                    <a:ln>
                      <a:noFill/>
                    </a:ln>
                  </pic:spPr>
                </pic:pic>
              </a:graphicData>
            </a:graphic>
          </wp:inline>
        </w:drawing>
      </w:r>
    </w:p>
    <w:p w14:paraId="5BEBBE54" w14:textId="55B5DF65" w:rsidR="007C10D7" w:rsidRDefault="007C10D7" w:rsidP="007C10D7">
      <w:r>
        <w:t>Figure 6. Best model performance on test set: classification report for random forest with 50 estimators using Gini impurity criterion.</w:t>
      </w:r>
    </w:p>
    <w:p w14:paraId="3D480D9E" w14:textId="103F3DC5" w:rsidR="00AF7EAF" w:rsidRDefault="00AF7EAF" w:rsidP="007C10D7"/>
    <w:p w14:paraId="65315A19" w14:textId="16E7A004" w:rsidR="00AF7EAF" w:rsidRDefault="00AF7EAF" w:rsidP="007C10D7">
      <w:r>
        <w:rPr>
          <w:noProof/>
          <w:lang w:val="en-CA" w:eastAsia="en-CA"/>
        </w:rPr>
        <w:drawing>
          <wp:inline distT="0" distB="0" distL="0" distR="0" wp14:anchorId="2C5E99B7" wp14:editId="0C639802">
            <wp:extent cx="54864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a:noFill/>
                    </a:ln>
                  </pic:spPr>
                </pic:pic>
              </a:graphicData>
            </a:graphic>
          </wp:inline>
        </w:drawing>
      </w:r>
    </w:p>
    <w:p w14:paraId="4EF269C8" w14:textId="0F06E74E" w:rsidR="00AF7EAF" w:rsidRDefault="00AF7EAF" w:rsidP="00AF7EAF">
      <w:r>
        <w:t>Figure 7. Confusion matrices for best performing model: random forest.</w:t>
      </w:r>
    </w:p>
    <w:p w14:paraId="16E44D2B" w14:textId="4F711614" w:rsidR="00F365E3" w:rsidRDefault="00F365E3" w:rsidP="00AF7EAF"/>
    <w:p w14:paraId="53F83240" w14:textId="09AB5446" w:rsidR="00F365E3" w:rsidRDefault="00F365E3" w:rsidP="00AF7EAF">
      <w:r>
        <w:t>It can be seen that the model is capable of recognizing all the major property classes with a high degree of accuracy. Thus, features produced from the housing market dynamics have a strong predictive power when classifying land use at a parcel level. The best performing model was used to classify land use of all Teranet records from 1986 to 2017 and save the result as a new feature in</w:t>
      </w:r>
      <w:del w:id="93" w:author="Eric J. Miller" w:date="2019-11-02T20:59:00Z">
        <w:r w:rsidDel="00B56176">
          <w:delText>to</w:delText>
        </w:r>
      </w:del>
      <w:r>
        <w:t xml:space="preserve"> the GTHA housing market </w:t>
      </w:r>
      <w:r>
        <w:lastRenderedPageBreak/>
        <w:t>database. Figure 8 presents feature importance for random forest with 50 estimators and Gini impurity criterion.</w:t>
      </w:r>
    </w:p>
    <w:p w14:paraId="416A4025" w14:textId="77777777" w:rsidR="00F365E3" w:rsidRDefault="00F365E3" w:rsidP="00AF7EAF"/>
    <w:p w14:paraId="40EF21FD" w14:textId="77777777" w:rsidR="00F365E3" w:rsidRDefault="00F365E3" w:rsidP="00AF7EAF">
      <w:r>
        <w:rPr>
          <w:noProof/>
          <w:lang w:val="en-CA" w:eastAsia="en-CA"/>
        </w:rPr>
        <w:drawing>
          <wp:inline distT="0" distB="0" distL="0" distR="0" wp14:anchorId="36BBCA21" wp14:editId="77B8FC3E">
            <wp:extent cx="5480050" cy="1905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905000"/>
                    </a:xfrm>
                    <a:prstGeom prst="rect">
                      <a:avLst/>
                    </a:prstGeom>
                    <a:noFill/>
                    <a:ln>
                      <a:noFill/>
                    </a:ln>
                  </pic:spPr>
                </pic:pic>
              </a:graphicData>
            </a:graphic>
          </wp:inline>
        </w:drawing>
      </w:r>
    </w:p>
    <w:p w14:paraId="4068E498" w14:textId="2BC11F42" w:rsidR="00F365E3" w:rsidRDefault="00F365E3" w:rsidP="00AF7EAF">
      <w:r>
        <w:t xml:space="preserve">Figure 8. Feature importance for best performing model: random forest classifier with 50 estimators using Gini impurity criterion. </w:t>
      </w:r>
    </w:p>
    <w:p w14:paraId="150E0D7B" w14:textId="4F1C2A79" w:rsidR="000910FA" w:rsidRDefault="000910FA" w:rsidP="000910FA">
      <w:pPr>
        <w:pStyle w:val="Heading1"/>
      </w:pPr>
      <w:r w:rsidRPr="00481871">
        <w:t>6 Summary, conclusions and future work</w:t>
      </w:r>
    </w:p>
    <w:p w14:paraId="0AC1DD4E" w14:textId="0C705A8C" w:rsidR="000910FA" w:rsidRDefault="000910FA" w:rsidP="000910FA">
      <w:r>
        <w:t xml:space="preserve">Microsimulation models present the latest generation of integrated land use and transportation models and are well suited to analyze the complex interaction of transportation and land use. New data sources that appear with the increased digitization of human activity present opportunities to look at urban processes at unprecedented spatial and temporal scale, and thus </w:t>
      </w:r>
      <w:r w:rsidR="00B93377">
        <w:t xml:space="preserve">possess </w:t>
      </w:r>
      <w:r>
        <w:t xml:space="preserve">a lot of value for design and validation of integrated urban models and for longitudinal studies concerned with evolution of urban form. Introduction of </w:t>
      </w:r>
      <w:ins w:id="94" w:author="Eric J. Miller" w:date="2019-11-02T20:59:00Z">
        <w:r w:rsidR="00B56176">
          <w:t xml:space="preserve">the </w:t>
        </w:r>
      </w:ins>
      <w:r>
        <w:t>POLARIS electronic land registration system by the Province of Ontario in 1985 le</w:t>
      </w:r>
      <w:del w:id="95" w:author="Eric J. Miller" w:date="2019-11-02T20:59:00Z">
        <w:r w:rsidDel="00B56176">
          <w:delText>a</w:delText>
        </w:r>
      </w:del>
      <w:r>
        <w:t>d to the creation of an extensive dataset of real estate transactions by Teranet Enterprises Inc.</w:t>
      </w:r>
    </w:p>
    <w:p w14:paraId="064D626C" w14:textId="41844122" w:rsidR="000910FA" w:rsidRDefault="000910FA" w:rsidP="000910FA">
      <w:r>
        <w:t xml:space="preserve">However, despite having very high spatial and temporal resolution, </w:t>
      </w:r>
      <w:ins w:id="96" w:author="Eric J. Miller" w:date="2019-11-02T20:59:00Z">
        <w:r w:rsidR="00B56176">
          <w:t xml:space="preserve">the </w:t>
        </w:r>
      </w:ins>
      <w:r>
        <w:t>available version of Teranet’s dataset suffered from severe lack of features describing each individual transaction.</w:t>
      </w:r>
    </w:p>
    <w:p w14:paraId="0111C0B0" w14:textId="77777777" w:rsidR="000910FA" w:rsidRDefault="000910FA" w:rsidP="000910FA"/>
    <w:p w14:paraId="0E8F807D" w14:textId="3BFE3F28" w:rsidR="000910FA" w:rsidRDefault="000910FA" w:rsidP="000910FA">
      <w:r>
        <w:t xml:space="preserve">One of the major attributes missing from Teranet data </w:t>
      </w:r>
      <w:r w:rsidR="00B93377">
        <w:t xml:space="preserve">was </w:t>
      </w:r>
      <w:r>
        <w:t xml:space="preserve">the type of property being transacted, or land use information for the parcel where a transaction is recorded. Along with selected Census and TTS variables, detailed parcel-level land use from the Department of Geography and DMTI land use data have been spatially joined to each Teranet record. However, since both of these data sources have their limitations, detailed land use data from </w:t>
      </w:r>
      <w:ins w:id="97" w:author="Eric J. Miller" w:date="2019-11-02T21:00:00Z">
        <w:r w:rsidR="00B56176">
          <w:t xml:space="preserve">the University of Toronto </w:t>
        </w:r>
      </w:ins>
      <w:r>
        <w:t>Department of Geography has been used to train an algorithm capable of classifying land use based on the housing market dynamics; this way, land use information can be made available for each Teranet record for the full timespan covered by the Longitudinal Housing Market Research conducted by UTTRI.</w:t>
      </w:r>
    </w:p>
    <w:p w14:paraId="1056AF57" w14:textId="77777777" w:rsidR="000910FA" w:rsidRDefault="000910FA" w:rsidP="000910FA"/>
    <w:p w14:paraId="46F4CD15" w14:textId="77777777" w:rsidR="00B93377" w:rsidRDefault="000910FA" w:rsidP="000910FA">
      <w:r>
        <w:t>To augment Teranet’s dataset, new variables were engineered from its native attributes to capture the housing market dynamics at the parcel level. To augment Teranet data with demographic and</w:t>
      </w:r>
      <w:r w:rsidR="00B93377">
        <w:t xml:space="preserve"> </w:t>
      </w:r>
      <w:r>
        <w:t xml:space="preserve">transport information, the new Teranet </w:t>
      </w:r>
      <w:r>
        <w:lastRenderedPageBreak/>
        <w:t>features were spatially and temporally joined with Census and TTS variables recorded at the level of a Dissemination Area and TAZ zone, respectively. Finally, the augmented Teranet dataset has been tested with machine learning algorithms, attempting to classify land use for each Teranet record within the span of Census / TTS variables, thus recognizing land use</w:t>
      </w:r>
      <w:r w:rsidR="00B93377">
        <w:t xml:space="preserve"> </w:t>
      </w:r>
      <w:r>
        <w:t>changes with time.</w:t>
      </w:r>
    </w:p>
    <w:p w14:paraId="3439A68F" w14:textId="77777777" w:rsidR="00B93377" w:rsidRDefault="00B93377" w:rsidP="000910FA"/>
    <w:p w14:paraId="20228E8E" w14:textId="785633EA" w:rsidR="000910FA" w:rsidRDefault="000910FA" w:rsidP="000910FA">
      <w:r>
        <w:t>The new features engineered from native Teranet attributes have shown to have strong predictive power when classifying land use. When joined with Census variables at the level of Dissemination Areas, new features engineered from Teranet’s dataset allowed the classification of land use with a high level of accuracy. A random forest model was trained using a random 70% sample of all Teranet records with new features from 2011 to 2014 stratified by target classes (“condo”, “house”, or “other”); the model achieved 97% of accuracy on the test subset composed of the remaining 30% of records from</w:t>
      </w:r>
      <w:r w:rsidR="00B93377">
        <w:t xml:space="preserve"> </w:t>
      </w:r>
      <w:r>
        <w:t>2011 and 2014. Tree-based models did show some degree of overfitting and could benefit from further increase in the size of training data, as indicated by their learning and validation curves.</w:t>
      </w:r>
    </w:p>
    <w:p w14:paraId="0D1BFC6F" w14:textId="77777777" w:rsidR="000910FA" w:rsidRDefault="000910FA" w:rsidP="000910FA"/>
    <w:p w14:paraId="236119EE" w14:textId="2DD67A9A" w:rsidR="000910FA" w:rsidRDefault="000910FA" w:rsidP="000910FA">
      <w:r>
        <w:t>Features engineered from native Teranet attributes that capture price ratios to median and frequency of transactions from a coordinate pair have strong predictive power for land use classes, as indicated by feature selection techniques and model coefficients. This workflow could be further improved by joining more Census / TTS variables to engineer new features; target classes also could be redefined to allow</w:t>
      </w:r>
    </w:p>
    <w:p w14:paraId="7AAEB69D" w14:textId="73B2F513" w:rsidR="000910FA" w:rsidRDefault="000910FA" w:rsidP="000910FA">
      <w:r>
        <w:t>more meaningful classification. In addition, results of the classification p</w:t>
      </w:r>
      <w:r w:rsidR="00B93377">
        <w:t>er</w:t>
      </w:r>
      <w:r>
        <w:t>formed by this workflow need to be investigated. A map produced with counts of misclassified Teranet records per DA shows that errors seem to be highly concentrated and correspond to high-frequency transactions, such as condos</w:t>
      </w:r>
    </w:p>
    <w:p w14:paraId="6A35B02D" w14:textId="608BC890" w:rsidR="00B93377" w:rsidRDefault="000910FA" w:rsidP="000910FA">
      <w:r>
        <w:t xml:space="preserve">and </w:t>
      </w:r>
      <w:r w:rsidR="00B93377">
        <w:t>mixed-use</w:t>
      </w:r>
      <w:r>
        <w:t xml:space="preserve"> properties. </w:t>
      </w:r>
      <w:r w:rsidR="00B93377">
        <w:t>A</w:t>
      </w:r>
      <w:r>
        <w:t>ugmented Teranet dataset with</w:t>
      </w:r>
      <w:r w:rsidR="00AE4D3C">
        <w:t xml:space="preserve"> land use produced by the classification algorithm,</w:t>
      </w:r>
      <w:r>
        <w:t xml:space="preserve"> along with related Census and TTS tables</w:t>
      </w:r>
      <w:r w:rsidR="00AE4D3C">
        <w:t>,</w:t>
      </w:r>
      <w:r>
        <w:t xml:space="preserve"> has been transformed into </w:t>
      </w:r>
      <w:r w:rsidR="00B93377">
        <w:t xml:space="preserve">a </w:t>
      </w:r>
      <w:r>
        <w:t xml:space="preserve">relational database to facilitate ease of access by a broader group of specialists. </w:t>
      </w:r>
    </w:p>
    <w:p w14:paraId="4D05942F" w14:textId="4E6B5449" w:rsidR="0053227C" w:rsidRDefault="0053227C" w:rsidP="00B93377">
      <w:pPr>
        <w:pStyle w:val="Heading1"/>
        <w:rPr>
          <w:ins w:id="98" w:author="Stepan Oskin" w:date="2019-11-15T17:05:00Z"/>
        </w:rPr>
      </w:pPr>
      <w:ins w:id="99" w:author="Stepan Oskin" w:date="2019-11-15T17:04:00Z">
        <w:r>
          <w:t>Acknowledgements</w:t>
        </w:r>
      </w:ins>
    </w:p>
    <w:p w14:paraId="13FF7395" w14:textId="04F8022E" w:rsidR="0053227C" w:rsidRDefault="0053227C" w:rsidP="0053227C">
      <w:pPr>
        <w:rPr>
          <w:ins w:id="100" w:author="Stepan Oskin" w:date="2019-11-15T17:07:00Z"/>
        </w:rPr>
        <w:pPrChange w:id="101" w:author="Stepan Oskin" w:date="2019-11-15T17:07:00Z">
          <w:pPr>
            <w:pStyle w:val="Heading1"/>
          </w:pPr>
        </w:pPrChange>
      </w:pPr>
      <w:ins w:id="102" w:author="Stepan Oskin" w:date="2019-11-15T17:07:00Z">
        <w:r w:rsidRPr="0053227C">
          <w:t xml:space="preserve">The research reported in this paper was supported by an Ontario Research Fund Research Excellence Round 7 grant, a Natural Sciences and Engineering Research Council Discovery grant, and Teranet Enterprises Inc. The contributions of Dena Kasraian, Shivani Raghav and </w:t>
        </w:r>
      </w:ins>
      <w:ins w:id="103" w:author="Stepan Oskin" w:date="2019-11-15T17:09:00Z">
        <w:r w:rsidRPr="0053227C">
          <w:t>JieLan</w:t>
        </w:r>
      </w:ins>
      <w:ins w:id="104" w:author="Stepan Oskin" w:date="2019-11-15T17:07:00Z">
        <w:r w:rsidRPr="0053227C">
          <w:t xml:space="preserve"> Xu to the work are gratefully acknowledged. And we thank Profs. Andre Sorensen and Paul Hess for providing access to their parcel land use dataset.</w:t>
        </w:r>
      </w:ins>
    </w:p>
    <w:p w14:paraId="18E1D159" w14:textId="77777777" w:rsidR="0053227C" w:rsidRDefault="0053227C" w:rsidP="00B93377">
      <w:pPr>
        <w:pStyle w:val="Heading1"/>
        <w:rPr>
          <w:ins w:id="105" w:author="Stepan Oskin" w:date="2019-11-15T17:07:00Z"/>
        </w:rPr>
      </w:pPr>
    </w:p>
    <w:p w14:paraId="36BE8737" w14:textId="72F0BF25" w:rsidR="00B93377" w:rsidRDefault="00B93377" w:rsidP="00B93377">
      <w:pPr>
        <w:pStyle w:val="Heading1"/>
      </w:pPr>
      <w:r>
        <w:t>Re</w:t>
      </w:r>
      <w:r w:rsidRPr="008D48D3">
        <w:t>ference</w:t>
      </w:r>
      <w:r>
        <w:t>s</w:t>
      </w:r>
    </w:p>
    <w:p w14:paraId="00650D06" w14:textId="3FB149BD" w:rsidR="00B93377" w:rsidRDefault="00B93377" w:rsidP="000910FA"/>
    <w:p w14:paraId="088E426B" w14:textId="32F6D589" w:rsidR="004246A6" w:rsidRDefault="00B93377" w:rsidP="004246A6">
      <w:pPr>
        <w:widowControl w:val="0"/>
        <w:autoSpaceDE w:val="0"/>
        <w:autoSpaceDN w:val="0"/>
        <w:adjustRightInd w:val="0"/>
        <w:ind w:left="480" w:hanging="480"/>
        <w:rPr>
          <w:ins w:id="106" w:author="Stepan Oskin" w:date="2019-11-15T17:03:00Z"/>
          <w:rFonts w:ascii="Arial" w:hAnsi="Arial" w:cs="Arial"/>
          <w:noProof/>
          <w:sz w:val="26"/>
        </w:rPr>
      </w:pPr>
      <w:r w:rsidRPr="00B93377">
        <w:rPr>
          <w:rFonts w:ascii="Arial" w:hAnsi="Arial" w:cs="Arial"/>
        </w:rPr>
        <w:fldChar w:fldCharType="begin" w:fldLock="1"/>
      </w:r>
      <w:r w:rsidRPr="00B93377">
        <w:rPr>
          <w:rFonts w:ascii="Arial" w:hAnsi="Arial" w:cs="Arial"/>
        </w:rPr>
        <w:instrText xml:space="preserve">ADDIN Mendeley Bibliography CSL_BIBLIOGRAPHY </w:instrText>
      </w:r>
      <w:r w:rsidRPr="00B93377">
        <w:rPr>
          <w:rFonts w:ascii="Arial" w:hAnsi="Arial" w:cs="Arial"/>
        </w:rPr>
        <w:fldChar w:fldCharType="separate"/>
      </w:r>
      <w:r w:rsidR="004246A6" w:rsidRPr="004246A6">
        <w:rPr>
          <w:rFonts w:ascii="Arial" w:hAnsi="Arial" w:cs="Arial"/>
          <w:noProof/>
          <w:sz w:val="26"/>
        </w:rPr>
        <w:t xml:space="preserve">Alonso, William. 1964. </w:t>
      </w:r>
      <w:r w:rsidR="004246A6" w:rsidRPr="004246A6">
        <w:rPr>
          <w:rFonts w:ascii="Arial" w:hAnsi="Arial" w:cs="Arial"/>
          <w:i/>
          <w:iCs/>
          <w:noProof/>
          <w:sz w:val="26"/>
        </w:rPr>
        <w:t>Location and Land Use, Towards a General Theory of Land Rent</w:t>
      </w:r>
      <w:r w:rsidR="004246A6" w:rsidRPr="004246A6">
        <w:rPr>
          <w:rFonts w:ascii="Arial" w:hAnsi="Arial" w:cs="Arial"/>
          <w:noProof/>
          <w:sz w:val="26"/>
        </w:rPr>
        <w:t>. Cambridge: Harvard University Press. https://www.hup.harvard.edu/catalog.php?isbn=9780674730854.</w:t>
      </w:r>
    </w:p>
    <w:p w14:paraId="426AB738" w14:textId="77777777" w:rsidR="004246A6" w:rsidRPr="004246A6" w:rsidRDefault="004246A6" w:rsidP="004246A6">
      <w:pPr>
        <w:widowControl w:val="0"/>
        <w:autoSpaceDE w:val="0"/>
        <w:autoSpaceDN w:val="0"/>
        <w:adjustRightInd w:val="0"/>
        <w:ind w:left="480" w:hanging="480"/>
        <w:rPr>
          <w:rFonts w:ascii="Arial" w:hAnsi="Arial" w:cs="Arial"/>
          <w:noProof/>
          <w:sz w:val="26"/>
        </w:rPr>
      </w:pPr>
    </w:p>
    <w:p w14:paraId="5496BA8B" w14:textId="1FCA13F9" w:rsidR="004246A6" w:rsidRDefault="004246A6" w:rsidP="004246A6">
      <w:pPr>
        <w:widowControl w:val="0"/>
        <w:autoSpaceDE w:val="0"/>
        <w:autoSpaceDN w:val="0"/>
        <w:adjustRightInd w:val="0"/>
        <w:ind w:left="480" w:hanging="480"/>
        <w:rPr>
          <w:ins w:id="107" w:author="Stepan Oskin" w:date="2019-11-15T17:03:00Z"/>
          <w:rFonts w:ascii="Arial" w:hAnsi="Arial" w:cs="Arial"/>
          <w:noProof/>
          <w:sz w:val="26"/>
        </w:rPr>
      </w:pPr>
      <w:r w:rsidRPr="004246A6">
        <w:rPr>
          <w:rFonts w:ascii="Arial" w:hAnsi="Arial" w:cs="Arial"/>
          <w:noProof/>
          <w:sz w:val="26"/>
        </w:rPr>
        <w:t xml:space="preserve">Arribas-Bel, Daniel. 2014. “Accidental, Open and Everywhere: Emerging Data Sources for the Understanding of Cities.” </w:t>
      </w:r>
      <w:r w:rsidRPr="004246A6">
        <w:rPr>
          <w:rFonts w:ascii="Arial" w:hAnsi="Arial" w:cs="Arial"/>
          <w:i/>
          <w:iCs/>
          <w:noProof/>
          <w:sz w:val="26"/>
        </w:rPr>
        <w:t>Applied Geography</w:t>
      </w:r>
      <w:r w:rsidRPr="004246A6">
        <w:rPr>
          <w:rFonts w:ascii="Arial" w:hAnsi="Arial" w:cs="Arial"/>
          <w:noProof/>
          <w:sz w:val="26"/>
        </w:rPr>
        <w:t xml:space="preserve"> 49: 45–53. http://dx.doi.org/10.1016/j.apgeog.2013.09.012.</w:t>
      </w:r>
    </w:p>
    <w:p w14:paraId="266CF5A6" w14:textId="77777777" w:rsidR="004246A6" w:rsidRPr="004246A6" w:rsidRDefault="004246A6" w:rsidP="004246A6">
      <w:pPr>
        <w:widowControl w:val="0"/>
        <w:autoSpaceDE w:val="0"/>
        <w:autoSpaceDN w:val="0"/>
        <w:adjustRightInd w:val="0"/>
        <w:ind w:left="480" w:hanging="480"/>
        <w:rPr>
          <w:rFonts w:ascii="Arial" w:hAnsi="Arial" w:cs="Arial"/>
          <w:noProof/>
          <w:sz w:val="26"/>
        </w:rPr>
      </w:pPr>
    </w:p>
    <w:p w14:paraId="357F3EC3" w14:textId="77777777"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Ashby, Bess. 2018. </w:t>
      </w:r>
      <w:r w:rsidRPr="004246A6">
        <w:rPr>
          <w:rFonts w:ascii="Arial" w:hAnsi="Arial" w:cs="Arial"/>
          <w:i/>
          <w:iCs/>
          <w:noProof/>
          <w:sz w:val="26"/>
        </w:rPr>
        <w:t>TTS 2016 City of Toronto Summary by Ward</w:t>
      </w:r>
      <w:r w:rsidRPr="004246A6">
        <w:rPr>
          <w:rFonts w:ascii="Arial" w:hAnsi="Arial" w:cs="Arial"/>
          <w:noProof/>
          <w:sz w:val="26"/>
        </w:rPr>
        <w:t>. Toronto. http://dmg.utoronto.ca/pdf/tts/2016/2016TTS_Summaries_Toronto_Wards.pdf.</w:t>
      </w:r>
    </w:p>
    <w:p w14:paraId="6D9797A1" w14:textId="77777777"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Chen, Cynthia et al. 2016. “The Promises of Big Data and Small Data for Travel Behavior (Aka Human Mobility) Analysis.” </w:t>
      </w:r>
      <w:r w:rsidRPr="004246A6">
        <w:rPr>
          <w:rFonts w:ascii="Arial" w:hAnsi="Arial" w:cs="Arial"/>
          <w:i/>
          <w:iCs/>
          <w:noProof/>
          <w:sz w:val="26"/>
        </w:rPr>
        <w:t>Transportation Research Part C: Emerging Technologies</w:t>
      </w:r>
      <w:r w:rsidRPr="004246A6">
        <w:rPr>
          <w:rFonts w:ascii="Arial" w:hAnsi="Arial" w:cs="Arial"/>
          <w:noProof/>
          <w:sz w:val="26"/>
        </w:rPr>
        <w:t>.</w:t>
      </w:r>
    </w:p>
    <w:p w14:paraId="77719BE3" w14:textId="77777777" w:rsidR="004246A6" w:rsidRDefault="004246A6" w:rsidP="004246A6">
      <w:pPr>
        <w:widowControl w:val="0"/>
        <w:autoSpaceDE w:val="0"/>
        <w:autoSpaceDN w:val="0"/>
        <w:adjustRightInd w:val="0"/>
        <w:ind w:left="480" w:hanging="480"/>
        <w:rPr>
          <w:ins w:id="108" w:author="Stepan Oskin" w:date="2019-11-15T17:03:00Z"/>
          <w:rFonts w:ascii="Arial" w:hAnsi="Arial" w:cs="Arial"/>
          <w:noProof/>
          <w:sz w:val="26"/>
        </w:rPr>
      </w:pPr>
    </w:p>
    <w:p w14:paraId="6BA0DEB1" w14:textId="3D18B201"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Data Management Group. 2014. “Data Management Group at the University of Toronto Transportation Research Institute.” </w:t>
      </w:r>
      <w:r w:rsidRPr="004246A6">
        <w:rPr>
          <w:rFonts w:ascii="Arial" w:hAnsi="Arial" w:cs="Arial"/>
          <w:i/>
          <w:iCs/>
          <w:noProof/>
          <w:sz w:val="26"/>
        </w:rPr>
        <w:t>http://dmg.utoronto.ca</w:t>
      </w:r>
      <w:r w:rsidRPr="004246A6">
        <w:rPr>
          <w:rFonts w:ascii="Arial" w:hAnsi="Arial" w:cs="Arial"/>
          <w:noProof/>
          <w:sz w:val="26"/>
        </w:rPr>
        <w:t>. http://dmg.utoronto.ca.</w:t>
      </w:r>
    </w:p>
    <w:p w14:paraId="42FE92A9" w14:textId="77777777" w:rsidR="004246A6" w:rsidRDefault="004246A6" w:rsidP="004246A6">
      <w:pPr>
        <w:widowControl w:val="0"/>
        <w:autoSpaceDE w:val="0"/>
        <w:autoSpaceDN w:val="0"/>
        <w:adjustRightInd w:val="0"/>
        <w:ind w:left="480" w:hanging="480"/>
        <w:rPr>
          <w:ins w:id="109" w:author="Stepan Oskin" w:date="2019-11-15T17:03:00Z"/>
          <w:rFonts w:ascii="Arial" w:hAnsi="Arial" w:cs="Arial"/>
          <w:noProof/>
          <w:sz w:val="26"/>
        </w:rPr>
      </w:pPr>
    </w:p>
    <w:p w14:paraId="158C1906" w14:textId="5C765743"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 2019. “Survey Boundary Files.” </w:t>
      </w:r>
      <w:r w:rsidRPr="004246A6">
        <w:rPr>
          <w:rFonts w:ascii="Arial" w:hAnsi="Arial" w:cs="Arial"/>
          <w:i/>
          <w:iCs/>
          <w:noProof/>
          <w:sz w:val="26"/>
        </w:rPr>
        <w:t>http://dmg.utoronto.ca</w:t>
      </w:r>
      <w:r w:rsidRPr="004246A6">
        <w:rPr>
          <w:rFonts w:ascii="Arial" w:hAnsi="Arial" w:cs="Arial"/>
          <w:noProof/>
          <w:sz w:val="26"/>
        </w:rPr>
        <w:t>. http://dmg.utoronto.ca/survey-boundary-files.</w:t>
      </w:r>
    </w:p>
    <w:p w14:paraId="1C60E991" w14:textId="77777777" w:rsidR="004246A6" w:rsidRDefault="004246A6" w:rsidP="004246A6">
      <w:pPr>
        <w:widowControl w:val="0"/>
        <w:autoSpaceDE w:val="0"/>
        <w:autoSpaceDN w:val="0"/>
        <w:adjustRightInd w:val="0"/>
        <w:ind w:left="480" w:hanging="480"/>
        <w:rPr>
          <w:ins w:id="110" w:author="Stepan Oskin" w:date="2019-11-15T17:03:00Z"/>
          <w:rFonts w:ascii="Arial" w:hAnsi="Arial" w:cs="Arial"/>
          <w:noProof/>
          <w:sz w:val="26"/>
        </w:rPr>
      </w:pPr>
    </w:p>
    <w:p w14:paraId="3AA8C43C" w14:textId="3B4D37C2"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DMTI Spatial Inc. 2014. “CanMap ® RouteLogistics User Manual V2014.2.” (2014.2): 1–130. www.dmtispatial.com A.</w:t>
      </w:r>
    </w:p>
    <w:p w14:paraId="3F606131" w14:textId="77777777" w:rsidR="004246A6" w:rsidRDefault="004246A6" w:rsidP="004246A6">
      <w:pPr>
        <w:widowControl w:val="0"/>
        <w:autoSpaceDE w:val="0"/>
        <w:autoSpaceDN w:val="0"/>
        <w:adjustRightInd w:val="0"/>
        <w:ind w:left="480" w:hanging="480"/>
        <w:rPr>
          <w:ins w:id="111" w:author="Stepan Oskin" w:date="2019-11-15T17:03:00Z"/>
          <w:rFonts w:ascii="Arial" w:hAnsi="Arial" w:cs="Arial"/>
          <w:noProof/>
          <w:sz w:val="26"/>
        </w:rPr>
      </w:pPr>
    </w:p>
    <w:p w14:paraId="777D0F74" w14:textId="4CED1C38"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Iacono, Michael, David Levinson, and Ahmed El-Geneidy. 2008. “Models of Transportation and Land Use Change: A Guide to the Territory.” </w:t>
      </w:r>
      <w:r w:rsidRPr="004246A6">
        <w:rPr>
          <w:rFonts w:ascii="Arial" w:hAnsi="Arial" w:cs="Arial"/>
          <w:i/>
          <w:iCs/>
          <w:noProof/>
          <w:sz w:val="26"/>
        </w:rPr>
        <w:t>Journal of Planning Literature</w:t>
      </w:r>
      <w:r w:rsidRPr="004246A6">
        <w:rPr>
          <w:rFonts w:ascii="Arial" w:hAnsi="Arial" w:cs="Arial"/>
          <w:noProof/>
          <w:sz w:val="26"/>
        </w:rPr>
        <w:t>.</w:t>
      </w:r>
    </w:p>
    <w:p w14:paraId="39FBFBE6" w14:textId="77777777" w:rsidR="004246A6" w:rsidRDefault="004246A6" w:rsidP="004246A6">
      <w:pPr>
        <w:widowControl w:val="0"/>
        <w:autoSpaceDE w:val="0"/>
        <w:autoSpaceDN w:val="0"/>
        <w:adjustRightInd w:val="0"/>
        <w:ind w:left="480" w:hanging="480"/>
        <w:rPr>
          <w:ins w:id="112" w:author="Stepan Oskin" w:date="2019-11-15T17:03:00Z"/>
          <w:rFonts w:ascii="Arial" w:hAnsi="Arial" w:cs="Arial"/>
          <w:noProof/>
          <w:sz w:val="26"/>
        </w:rPr>
      </w:pPr>
    </w:p>
    <w:p w14:paraId="13C6D74B" w14:textId="6F7D6E43"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Kelly, Eric Damian. 1994. “The Transportation Land Use Link.” </w:t>
      </w:r>
      <w:r w:rsidRPr="004246A6">
        <w:rPr>
          <w:rFonts w:ascii="Arial" w:hAnsi="Arial" w:cs="Arial"/>
          <w:i/>
          <w:iCs/>
          <w:noProof/>
          <w:sz w:val="26"/>
        </w:rPr>
        <w:t>Journal of Planning Literature</w:t>
      </w:r>
      <w:r w:rsidRPr="004246A6">
        <w:rPr>
          <w:rFonts w:ascii="Arial" w:hAnsi="Arial" w:cs="Arial"/>
          <w:noProof/>
          <w:sz w:val="26"/>
        </w:rPr>
        <w:t xml:space="preserve"> 9(2): p.128-145. https://journals-sagepub-com.myaccess.library.utoronto.ca/doi/10.1177/088541229400900202.</w:t>
      </w:r>
    </w:p>
    <w:p w14:paraId="52C1D3A9" w14:textId="77777777" w:rsidR="004246A6" w:rsidRDefault="004246A6" w:rsidP="004246A6">
      <w:pPr>
        <w:widowControl w:val="0"/>
        <w:autoSpaceDE w:val="0"/>
        <w:autoSpaceDN w:val="0"/>
        <w:adjustRightInd w:val="0"/>
        <w:ind w:left="480" w:hanging="480"/>
        <w:rPr>
          <w:ins w:id="113" w:author="Stepan Oskin" w:date="2019-11-15T17:03:00Z"/>
          <w:rFonts w:ascii="Arial" w:hAnsi="Arial" w:cs="Arial"/>
          <w:noProof/>
          <w:sz w:val="26"/>
        </w:rPr>
      </w:pPr>
    </w:p>
    <w:p w14:paraId="4E3E1F5A" w14:textId="12FB6E44"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Knight, Robert L., and Lisa L. Trygg. 1977. </w:t>
      </w:r>
      <w:r w:rsidRPr="004246A6">
        <w:rPr>
          <w:rFonts w:ascii="Arial" w:hAnsi="Arial" w:cs="Arial"/>
          <w:i/>
          <w:iCs/>
          <w:noProof/>
          <w:sz w:val="26"/>
        </w:rPr>
        <w:t>Land Use Impacts of Rapid Transit (DOT-TPI-10-77-29)</w:t>
      </w:r>
      <w:r w:rsidRPr="004246A6">
        <w:rPr>
          <w:rFonts w:ascii="Arial" w:hAnsi="Arial" w:cs="Arial"/>
          <w:noProof/>
          <w:sz w:val="26"/>
        </w:rPr>
        <w:t>. Washington, D.C. https://www.osti.gov/servlets/purl/5952387.</w:t>
      </w:r>
    </w:p>
    <w:p w14:paraId="2280D481" w14:textId="71F7173D" w:rsidR="004246A6" w:rsidRDefault="004246A6" w:rsidP="004246A6">
      <w:pPr>
        <w:widowControl w:val="0"/>
        <w:autoSpaceDE w:val="0"/>
        <w:autoSpaceDN w:val="0"/>
        <w:adjustRightInd w:val="0"/>
        <w:ind w:left="480" w:hanging="480"/>
        <w:rPr>
          <w:ins w:id="114" w:author="Stepan Oskin" w:date="2019-11-15T17:09:00Z"/>
          <w:rFonts w:ascii="Arial" w:hAnsi="Arial" w:cs="Arial"/>
          <w:noProof/>
          <w:sz w:val="26"/>
        </w:rPr>
      </w:pPr>
    </w:p>
    <w:p w14:paraId="2F43855C" w14:textId="77777777" w:rsidR="00D037AC" w:rsidRDefault="00D037AC" w:rsidP="004246A6">
      <w:pPr>
        <w:widowControl w:val="0"/>
        <w:autoSpaceDE w:val="0"/>
        <w:autoSpaceDN w:val="0"/>
        <w:adjustRightInd w:val="0"/>
        <w:ind w:left="480" w:hanging="480"/>
        <w:rPr>
          <w:ins w:id="115" w:author="Stepan Oskin" w:date="2019-11-15T17:03:00Z"/>
          <w:rFonts w:ascii="Arial" w:hAnsi="Arial" w:cs="Arial"/>
          <w:noProof/>
          <w:sz w:val="26"/>
        </w:rPr>
      </w:pPr>
    </w:p>
    <w:p w14:paraId="4045A7FF" w14:textId="70E1D3A2"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lastRenderedPageBreak/>
        <w:t xml:space="preserve">Manheim, Marvin L. 1978. </w:t>
      </w:r>
      <w:r w:rsidRPr="004246A6">
        <w:rPr>
          <w:rFonts w:ascii="Arial" w:hAnsi="Arial" w:cs="Arial"/>
          <w:i/>
          <w:iCs/>
          <w:noProof/>
          <w:sz w:val="26"/>
        </w:rPr>
        <w:t>Fundamentals of Transportation Systems Analysis Volume 1: Basic Concepts</w:t>
      </w:r>
      <w:r w:rsidRPr="004246A6">
        <w:rPr>
          <w:rFonts w:ascii="Arial" w:hAnsi="Arial" w:cs="Arial"/>
          <w:noProof/>
          <w:sz w:val="26"/>
        </w:rPr>
        <w:t>. Cambridge, MA: MIT Press. https://mitpress.mit.edu/books/fundamentals-transportation-systems-analysis-volume-1.</w:t>
      </w:r>
    </w:p>
    <w:p w14:paraId="1B7C7EE5" w14:textId="77777777" w:rsidR="004246A6" w:rsidRDefault="004246A6" w:rsidP="004246A6">
      <w:pPr>
        <w:widowControl w:val="0"/>
        <w:autoSpaceDE w:val="0"/>
        <w:autoSpaceDN w:val="0"/>
        <w:adjustRightInd w:val="0"/>
        <w:ind w:left="480" w:hanging="480"/>
        <w:rPr>
          <w:ins w:id="116" w:author="Stepan Oskin" w:date="2019-11-15T17:03:00Z"/>
          <w:rFonts w:ascii="Arial" w:hAnsi="Arial" w:cs="Arial"/>
          <w:noProof/>
          <w:sz w:val="26"/>
        </w:rPr>
      </w:pPr>
    </w:p>
    <w:p w14:paraId="4B4AB57B" w14:textId="43652D02"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Map and Data Library. 2019. “Canadian Census Geography (Unit) Definitions.” </w:t>
      </w:r>
      <w:r w:rsidRPr="004246A6">
        <w:rPr>
          <w:rFonts w:ascii="Arial" w:hAnsi="Arial" w:cs="Arial"/>
          <w:i/>
          <w:iCs/>
          <w:noProof/>
          <w:sz w:val="26"/>
        </w:rPr>
        <w:t>University of Toronto</w:t>
      </w:r>
      <w:r w:rsidRPr="004246A6">
        <w:rPr>
          <w:rFonts w:ascii="Arial" w:hAnsi="Arial" w:cs="Arial"/>
          <w:noProof/>
          <w:sz w:val="26"/>
        </w:rPr>
        <w:t>. https://mdl.library.utoronto.ca/canadian-census-geography-unit-definitions.</w:t>
      </w:r>
    </w:p>
    <w:p w14:paraId="767809B4" w14:textId="77777777" w:rsidR="004246A6" w:rsidRDefault="004246A6" w:rsidP="004246A6">
      <w:pPr>
        <w:widowControl w:val="0"/>
        <w:autoSpaceDE w:val="0"/>
        <w:autoSpaceDN w:val="0"/>
        <w:adjustRightInd w:val="0"/>
        <w:ind w:left="480" w:hanging="480"/>
        <w:rPr>
          <w:ins w:id="117" w:author="Stepan Oskin" w:date="2019-11-15T17:03:00Z"/>
          <w:rFonts w:ascii="Arial" w:hAnsi="Arial" w:cs="Arial"/>
          <w:noProof/>
          <w:sz w:val="26"/>
        </w:rPr>
      </w:pPr>
    </w:p>
    <w:p w14:paraId="0C211357" w14:textId="121CD084"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Martinez, Francisco J. 2018. </w:t>
      </w:r>
      <w:r w:rsidRPr="004246A6">
        <w:rPr>
          <w:rFonts w:ascii="Arial" w:hAnsi="Arial" w:cs="Arial"/>
          <w:i/>
          <w:iCs/>
          <w:noProof/>
          <w:sz w:val="26"/>
        </w:rPr>
        <w:t>Microeconomic Modeling in Urban Science</w:t>
      </w:r>
      <w:r w:rsidRPr="004246A6">
        <w:rPr>
          <w:rFonts w:ascii="Arial" w:hAnsi="Arial" w:cs="Arial"/>
          <w:noProof/>
          <w:sz w:val="26"/>
        </w:rPr>
        <w:t>.</w:t>
      </w:r>
    </w:p>
    <w:p w14:paraId="3F4438D5" w14:textId="77777777" w:rsidR="004246A6" w:rsidRDefault="004246A6" w:rsidP="004246A6">
      <w:pPr>
        <w:widowControl w:val="0"/>
        <w:autoSpaceDE w:val="0"/>
        <w:autoSpaceDN w:val="0"/>
        <w:adjustRightInd w:val="0"/>
        <w:ind w:left="480" w:hanging="480"/>
        <w:rPr>
          <w:ins w:id="118" w:author="Stepan Oskin" w:date="2019-11-15T17:03:00Z"/>
          <w:rFonts w:ascii="Arial" w:hAnsi="Arial" w:cs="Arial"/>
          <w:noProof/>
          <w:sz w:val="26"/>
        </w:rPr>
      </w:pPr>
    </w:p>
    <w:p w14:paraId="6BEFBA68" w14:textId="76192F9B"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McKean, Heather, and Stella Di Cresce. 2015. </w:t>
      </w:r>
      <w:r w:rsidRPr="004246A6">
        <w:rPr>
          <w:rFonts w:ascii="Arial" w:hAnsi="Arial" w:cs="Arial"/>
          <w:i/>
          <w:iCs/>
          <w:noProof/>
          <w:sz w:val="26"/>
        </w:rPr>
        <w:t>The International Comparative Legal Guide to: Real Estate 2015, Chapter 6: Canada</w:t>
      </w:r>
      <w:r w:rsidRPr="004246A6">
        <w:rPr>
          <w:rFonts w:ascii="Arial" w:hAnsi="Arial" w:cs="Arial"/>
          <w:noProof/>
          <w:sz w:val="26"/>
        </w:rPr>
        <w:t>. London, UK. https://www.osler.com/osler/media/Osler/reports/real-estate/Real-Estate-Law-in-Canada.pdf.</w:t>
      </w:r>
    </w:p>
    <w:p w14:paraId="6F84D5C6" w14:textId="77777777" w:rsidR="004246A6" w:rsidRDefault="004246A6" w:rsidP="004246A6">
      <w:pPr>
        <w:widowControl w:val="0"/>
        <w:autoSpaceDE w:val="0"/>
        <w:autoSpaceDN w:val="0"/>
        <w:adjustRightInd w:val="0"/>
        <w:ind w:left="480" w:hanging="480"/>
        <w:rPr>
          <w:ins w:id="119" w:author="Stepan Oskin" w:date="2019-11-15T17:03:00Z"/>
          <w:rFonts w:ascii="Arial" w:hAnsi="Arial" w:cs="Arial"/>
          <w:noProof/>
          <w:sz w:val="26"/>
        </w:rPr>
      </w:pPr>
    </w:p>
    <w:p w14:paraId="66CF24C2" w14:textId="37451008"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Miller, Eric J. 2018. “The Case for Microsimulation Frameworks for Integrated Urban Models.” </w:t>
      </w:r>
      <w:r w:rsidRPr="004246A6">
        <w:rPr>
          <w:rFonts w:ascii="Arial" w:hAnsi="Arial" w:cs="Arial"/>
          <w:i/>
          <w:iCs/>
          <w:noProof/>
          <w:sz w:val="26"/>
        </w:rPr>
        <w:t>Journal of Transport and Land Use</w:t>
      </w:r>
      <w:r w:rsidRPr="004246A6">
        <w:rPr>
          <w:rFonts w:ascii="Arial" w:hAnsi="Arial" w:cs="Arial"/>
          <w:noProof/>
          <w:sz w:val="26"/>
        </w:rPr>
        <w:t xml:space="preserve"> 11(1): 1025–37.</w:t>
      </w:r>
    </w:p>
    <w:p w14:paraId="5A0B6A15" w14:textId="77777777" w:rsidR="004246A6" w:rsidRDefault="004246A6" w:rsidP="004246A6">
      <w:pPr>
        <w:widowControl w:val="0"/>
        <w:autoSpaceDE w:val="0"/>
        <w:autoSpaceDN w:val="0"/>
        <w:adjustRightInd w:val="0"/>
        <w:ind w:left="480" w:hanging="480"/>
        <w:rPr>
          <w:ins w:id="120" w:author="Stepan Oskin" w:date="2019-11-15T17:04:00Z"/>
          <w:rFonts w:ascii="Arial" w:hAnsi="Arial" w:cs="Arial"/>
          <w:noProof/>
          <w:sz w:val="26"/>
        </w:rPr>
      </w:pPr>
    </w:p>
    <w:p w14:paraId="33C225C8" w14:textId="560A0916"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 2019. “Travel Demand Models, The Next Generation: Boldly Going Where No-One Has Gone Before.” In </w:t>
      </w:r>
      <w:r w:rsidRPr="004246A6">
        <w:rPr>
          <w:rFonts w:ascii="Arial" w:hAnsi="Arial" w:cs="Arial"/>
          <w:i/>
          <w:iCs/>
          <w:noProof/>
          <w:sz w:val="26"/>
        </w:rPr>
        <w:t>Mapping the Travel Behavior Genome, The Role of Disruptive Technologies, Automation and Experimentation</w:t>
      </w:r>
      <w:r w:rsidRPr="004246A6">
        <w:rPr>
          <w:rFonts w:ascii="Arial" w:hAnsi="Arial" w:cs="Arial"/>
          <w:noProof/>
          <w:sz w:val="26"/>
        </w:rPr>
        <w:t>, eds. K.G. Goulias and A.W. Davis.</w:t>
      </w:r>
    </w:p>
    <w:p w14:paraId="05D58C36" w14:textId="77777777" w:rsidR="004246A6" w:rsidRDefault="004246A6" w:rsidP="004246A6">
      <w:pPr>
        <w:widowControl w:val="0"/>
        <w:autoSpaceDE w:val="0"/>
        <w:autoSpaceDN w:val="0"/>
        <w:adjustRightInd w:val="0"/>
        <w:ind w:left="480" w:hanging="480"/>
        <w:rPr>
          <w:ins w:id="121" w:author="Stepan Oskin" w:date="2019-11-15T17:04:00Z"/>
          <w:rFonts w:ascii="Arial" w:hAnsi="Arial" w:cs="Arial"/>
          <w:noProof/>
          <w:sz w:val="26"/>
        </w:rPr>
      </w:pPr>
    </w:p>
    <w:p w14:paraId="3A30346F" w14:textId="02F18059"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Miller, Eric J, David S Kriger, and John Douglas Hunt. 1998. TCRP Report 48 </w:t>
      </w:r>
      <w:r w:rsidRPr="004246A6">
        <w:rPr>
          <w:rFonts w:ascii="Arial" w:hAnsi="Arial" w:cs="Arial"/>
          <w:i/>
          <w:iCs/>
          <w:noProof/>
          <w:sz w:val="26"/>
        </w:rPr>
        <w:t>Integrated Urban Models for Simulation of Transit and Land Use Policies Guidelines for Implementation and Use</w:t>
      </w:r>
      <w:r w:rsidRPr="004246A6">
        <w:rPr>
          <w:rFonts w:ascii="Arial" w:hAnsi="Arial" w:cs="Arial"/>
          <w:noProof/>
          <w:sz w:val="26"/>
        </w:rPr>
        <w:t>.</w:t>
      </w:r>
    </w:p>
    <w:p w14:paraId="3679E6E6" w14:textId="77777777" w:rsidR="004246A6" w:rsidRDefault="004246A6" w:rsidP="004246A6">
      <w:pPr>
        <w:widowControl w:val="0"/>
        <w:autoSpaceDE w:val="0"/>
        <w:autoSpaceDN w:val="0"/>
        <w:adjustRightInd w:val="0"/>
        <w:ind w:left="480" w:hanging="480"/>
        <w:rPr>
          <w:ins w:id="122" w:author="Stepan Oskin" w:date="2019-11-15T17:04:00Z"/>
          <w:rFonts w:ascii="Arial" w:hAnsi="Arial" w:cs="Arial"/>
          <w:noProof/>
          <w:sz w:val="26"/>
        </w:rPr>
      </w:pPr>
    </w:p>
    <w:p w14:paraId="66586ACD" w14:textId="6C7097BC"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Raschka, Sebastian, and Vahid Mirjalili. 2017. </w:t>
      </w:r>
      <w:r w:rsidRPr="004246A6">
        <w:rPr>
          <w:rFonts w:ascii="Arial" w:hAnsi="Arial" w:cs="Arial"/>
          <w:i/>
          <w:iCs/>
          <w:noProof/>
          <w:sz w:val="26"/>
        </w:rPr>
        <w:t>Python Machine Learning, 2nd Ed.</w:t>
      </w:r>
      <w:r w:rsidRPr="004246A6">
        <w:rPr>
          <w:rFonts w:ascii="Arial" w:hAnsi="Arial" w:cs="Arial"/>
          <w:noProof/>
          <w:sz w:val="26"/>
        </w:rPr>
        <w:t xml:space="preserve"> 2nd ed. Birmingham, UK: Packt Publishing.</w:t>
      </w:r>
    </w:p>
    <w:p w14:paraId="5C43E07D" w14:textId="77777777" w:rsidR="004246A6" w:rsidRDefault="004246A6" w:rsidP="004246A6">
      <w:pPr>
        <w:widowControl w:val="0"/>
        <w:autoSpaceDE w:val="0"/>
        <w:autoSpaceDN w:val="0"/>
        <w:adjustRightInd w:val="0"/>
        <w:ind w:left="480" w:hanging="480"/>
        <w:rPr>
          <w:ins w:id="123" w:author="Stepan Oskin" w:date="2019-11-15T17:04:00Z"/>
          <w:rFonts w:ascii="Arial" w:hAnsi="Arial" w:cs="Arial"/>
          <w:noProof/>
          <w:sz w:val="26"/>
        </w:rPr>
      </w:pPr>
    </w:p>
    <w:p w14:paraId="69062A90" w14:textId="7D9BC790"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Spengler, Edwin H. 1930. </w:t>
      </w:r>
      <w:r w:rsidRPr="004246A6">
        <w:rPr>
          <w:rFonts w:ascii="Arial" w:hAnsi="Arial" w:cs="Arial"/>
          <w:i/>
          <w:iCs/>
          <w:noProof/>
          <w:sz w:val="26"/>
        </w:rPr>
        <w:t>Land Values in New York in Relation to Transit Facilities</w:t>
      </w:r>
      <w:r w:rsidRPr="004246A6">
        <w:rPr>
          <w:rFonts w:ascii="Arial" w:hAnsi="Arial" w:cs="Arial"/>
          <w:noProof/>
          <w:sz w:val="26"/>
        </w:rPr>
        <w:t>. New York, NY: Columbia University Press.</w:t>
      </w:r>
    </w:p>
    <w:p w14:paraId="5432E018" w14:textId="77777777" w:rsidR="004246A6" w:rsidRDefault="004246A6" w:rsidP="004246A6">
      <w:pPr>
        <w:widowControl w:val="0"/>
        <w:autoSpaceDE w:val="0"/>
        <w:autoSpaceDN w:val="0"/>
        <w:adjustRightInd w:val="0"/>
        <w:ind w:left="480" w:hanging="480"/>
        <w:rPr>
          <w:ins w:id="124" w:author="Stepan Oskin" w:date="2019-11-15T17:04:00Z"/>
          <w:rFonts w:ascii="Arial" w:hAnsi="Arial" w:cs="Arial"/>
          <w:noProof/>
          <w:sz w:val="26"/>
        </w:rPr>
      </w:pPr>
    </w:p>
    <w:p w14:paraId="2C9BCC53" w14:textId="3307FAF2"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Statistics Canada. 2015. “Dissemination Area (DA).” </w:t>
      </w:r>
      <w:r w:rsidRPr="004246A6">
        <w:rPr>
          <w:rFonts w:ascii="Arial" w:hAnsi="Arial" w:cs="Arial"/>
          <w:i/>
          <w:iCs/>
          <w:noProof/>
          <w:sz w:val="26"/>
        </w:rPr>
        <w:t>Census Program Reference materials, 2011 Census Dictionary</w:t>
      </w:r>
      <w:r w:rsidRPr="004246A6">
        <w:rPr>
          <w:rFonts w:ascii="Arial" w:hAnsi="Arial" w:cs="Arial"/>
          <w:noProof/>
          <w:sz w:val="26"/>
        </w:rPr>
        <w:t>. https://www12.statcan.gc.ca/census-recensement/2011/ref/dict/geo021-eng.cfm.</w:t>
      </w:r>
    </w:p>
    <w:p w14:paraId="2B56D543" w14:textId="4C5FDA2F" w:rsidR="004246A6" w:rsidRDefault="004246A6" w:rsidP="004246A6">
      <w:pPr>
        <w:widowControl w:val="0"/>
        <w:autoSpaceDE w:val="0"/>
        <w:autoSpaceDN w:val="0"/>
        <w:adjustRightInd w:val="0"/>
        <w:ind w:left="480" w:hanging="480"/>
        <w:rPr>
          <w:ins w:id="125" w:author="Stepan Oskin" w:date="2019-11-15T17:09:00Z"/>
          <w:rFonts w:ascii="Arial" w:hAnsi="Arial" w:cs="Arial"/>
          <w:noProof/>
          <w:sz w:val="26"/>
        </w:rPr>
      </w:pPr>
    </w:p>
    <w:p w14:paraId="14422D05" w14:textId="49C5DA87" w:rsidR="00D037AC" w:rsidRDefault="00D037AC" w:rsidP="004246A6">
      <w:pPr>
        <w:widowControl w:val="0"/>
        <w:autoSpaceDE w:val="0"/>
        <w:autoSpaceDN w:val="0"/>
        <w:adjustRightInd w:val="0"/>
        <w:ind w:left="480" w:hanging="480"/>
        <w:rPr>
          <w:ins w:id="126" w:author="Stepan Oskin" w:date="2019-11-15T17:09:00Z"/>
          <w:rFonts w:ascii="Arial" w:hAnsi="Arial" w:cs="Arial"/>
          <w:noProof/>
          <w:sz w:val="26"/>
        </w:rPr>
      </w:pPr>
    </w:p>
    <w:p w14:paraId="465D5259" w14:textId="77777777" w:rsidR="00D037AC" w:rsidRDefault="00D037AC" w:rsidP="004246A6">
      <w:pPr>
        <w:widowControl w:val="0"/>
        <w:autoSpaceDE w:val="0"/>
        <w:autoSpaceDN w:val="0"/>
        <w:adjustRightInd w:val="0"/>
        <w:ind w:left="480" w:hanging="480"/>
        <w:rPr>
          <w:ins w:id="127" w:author="Stepan Oskin" w:date="2019-11-15T17:04:00Z"/>
          <w:rFonts w:ascii="Arial" w:hAnsi="Arial" w:cs="Arial"/>
          <w:noProof/>
          <w:sz w:val="26"/>
        </w:rPr>
      </w:pPr>
      <w:bookmarkStart w:id="128" w:name="_GoBack"/>
      <w:bookmarkEnd w:id="128"/>
    </w:p>
    <w:p w14:paraId="6FFA6936" w14:textId="3ECBCBD1"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lastRenderedPageBreak/>
        <w:t xml:space="preserve">———. 2018. “Hierarchy of Standard Geographic Units.” </w:t>
      </w:r>
      <w:r w:rsidRPr="004246A6">
        <w:rPr>
          <w:rFonts w:ascii="Arial" w:hAnsi="Arial" w:cs="Arial"/>
          <w:i/>
          <w:iCs/>
          <w:noProof/>
          <w:sz w:val="26"/>
        </w:rPr>
        <w:t>Illustrated Glossary 92-195-X</w:t>
      </w:r>
      <w:r w:rsidRPr="004246A6">
        <w:rPr>
          <w:rFonts w:ascii="Arial" w:hAnsi="Arial" w:cs="Arial"/>
          <w:noProof/>
          <w:sz w:val="26"/>
        </w:rPr>
        <w:t>. https://www150.statcan.gc.ca/n1/pub/92-195-x/2011001/other-autre/hierarch/h-eng.htm.</w:t>
      </w:r>
    </w:p>
    <w:p w14:paraId="63B0DE24" w14:textId="77777777" w:rsidR="004246A6" w:rsidRDefault="004246A6" w:rsidP="004246A6">
      <w:pPr>
        <w:widowControl w:val="0"/>
        <w:autoSpaceDE w:val="0"/>
        <w:autoSpaceDN w:val="0"/>
        <w:adjustRightInd w:val="0"/>
        <w:ind w:left="480" w:hanging="480"/>
        <w:rPr>
          <w:ins w:id="129" w:author="Stepan Oskin" w:date="2019-11-15T17:04:00Z"/>
          <w:rFonts w:ascii="Arial" w:hAnsi="Arial" w:cs="Arial"/>
          <w:noProof/>
          <w:sz w:val="26"/>
        </w:rPr>
      </w:pPr>
    </w:p>
    <w:p w14:paraId="74A32D62" w14:textId="3D4037FE"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Teranet Enterprises Inc. 2019. “About POLARIS, Teranet.” </w:t>
      </w:r>
      <w:r w:rsidRPr="004246A6">
        <w:rPr>
          <w:rFonts w:ascii="Arial" w:hAnsi="Arial" w:cs="Arial"/>
          <w:i/>
          <w:iCs/>
          <w:noProof/>
          <w:sz w:val="26"/>
        </w:rPr>
        <w:t>www.teranet.ca</w:t>
      </w:r>
      <w:r w:rsidRPr="004246A6">
        <w:rPr>
          <w:rFonts w:ascii="Arial" w:hAnsi="Arial" w:cs="Arial"/>
          <w:noProof/>
          <w:sz w:val="26"/>
        </w:rPr>
        <w:t>. https://www.teranet.ca/registry-solutions/about-polaris/.</w:t>
      </w:r>
    </w:p>
    <w:p w14:paraId="26ED61D0" w14:textId="77777777" w:rsidR="004246A6" w:rsidRDefault="004246A6" w:rsidP="004246A6">
      <w:pPr>
        <w:widowControl w:val="0"/>
        <w:autoSpaceDE w:val="0"/>
        <w:autoSpaceDN w:val="0"/>
        <w:adjustRightInd w:val="0"/>
        <w:ind w:left="480" w:hanging="480"/>
        <w:rPr>
          <w:ins w:id="130" w:author="Stepan Oskin" w:date="2019-11-15T17:04:00Z"/>
          <w:rFonts w:ascii="Arial" w:hAnsi="Arial" w:cs="Arial"/>
          <w:noProof/>
          <w:sz w:val="26"/>
        </w:rPr>
      </w:pPr>
    </w:p>
    <w:p w14:paraId="3310F0AE" w14:textId="1347073D"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The Government of Ontario. 1990. </w:t>
      </w:r>
      <w:r w:rsidRPr="004246A6">
        <w:rPr>
          <w:rFonts w:ascii="Arial" w:hAnsi="Arial" w:cs="Arial"/>
          <w:i/>
          <w:iCs/>
          <w:noProof/>
          <w:sz w:val="26"/>
        </w:rPr>
        <w:t>Land Registration Reform Act, R.S.O. 1990, c. L.4</w:t>
      </w:r>
      <w:r w:rsidRPr="004246A6">
        <w:rPr>
          <w:rFonts w:ascii="Arial" w:hAnsi="Arial" w:cs="Arial"/>
          <w:noProof/>
          <w:sz w:val="26"/>
        </w:rPr>
        <w:t>. Toronto: The Government of Ontario. https://www.ontario.ca/laws/statute/90l04.</w:t>
      </w:r>
    </w:p>
    <w:p w14:paraId="319FC90F" w14:textId="77777777" w:rsidR="004246A6" w:rsidRDefault="004246A6" w:rsidP="004246A6">
      <w:pPr>
        <w:widowControl w:val="0"/>
        <w:autoSpaceDE w:val="0"/>
        <w:autoSpaceDN w:val="0"/>
        <w:adjustRightInd w:val="0"/>
        <w:ind w:left="480" w:hanging="480"/>
        <w:rPr>
          <w:ins w:id="131" w:author="Stepan Oskin" w:date="2019-11-15T17:04:00Z"/>
          <w:rFonts w:ascii="Arial" w:hAnsi="Arial" w:cs="Arial"/>
          <w:noProof/>
          <w:sz w:val="26"/>
        </w:rPr>
      </w:pPr>
    </w:p>
    <w:p w14:paraId="2BEE023A" w14:textId="7BCE3A4E"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Wegener, Michael. 1994. “Operational Urban Models State of the Art.” </w:t>
      </w:r>
      <w:r w:rsidRPr="004246A6">
        <w:rPr>
          <w:rFonts w:ascii="Arial" w:hAnsi="Arial" w:cs="Arial"/>
          <w:i/>
          <w:iCs/>
          <w:noProof/>
          <w:sz w:val="26"/>
        </w:rPr>
        <w:t>Journal of the American Planning Association</w:t>
      </w:r>
      <w:r w:rsidRPr="004246A6">
        <w:rPr>
          <w:rFonts w:ascii="Arial" w:hAnsi="Arial" w:cs="Arial"/>
          <w:noProof/>
          <w:sz w:val="26"/>
        </w:rPr>
        <w:t xml:space="preserve"> 60(1): 17–29. https://www.tandfonline.com/doi/abs/10.1080/01944369408975547.</w:t>
      </w:r>
    </w:p>
    <w:p w14:paraId="0FCDE975" w14:textId="77777777" w:rsidR="004246A6" w:rsidRDefault="004246A6" w:rsidP="004246A6">
      <w:pPr>
        <w:widowControl w:val="0"/>
        <w:autoSpaceDE w:val="0"/>
        <w:autoSpaceDN w:val="0"/>
        <w:adjustRightInd w:val="0"/>
        <w:ind w:left="480" w:hanging="480"/>
        <w:rPr>
          <w:ins w:id="132" w:author="Stepan Oskin" w:date="2019-11-15T17:04:00Z"/>
          <w:rFonts w:ascii="Arial" w:hAnsi="Arial" w:cs="Arial"/>
          <w:noProof/>
          <w:sz w:val="26"/>
        </w:rPr>
      </w:pPr>
    </w:p>
    <w:p w14:paraId="64D83BB1" w14:textId="59F10EB4"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Wolpert, David H. 1996. “The Lack of A Priori Distinctions Between Learning Algorithms.” </w:t>
      </w:r>
      <w:r w:rsidRPr="004246A6">
        <w:rPr>
          <w:rFonts w:ascii="Arial" w:hAnsi="Arial" w:cs="Arial"/>
          <w:i/>
          <w:iCs/>
          <w:noProof/>
          <w:sz w:val="26"/>
        </w:rPr>
        <w:t>Neural Computation</w:t>
      </w:r>
      <w:r w:rsidRPr="004246A6">
        <w:rPr>
          <w:rFonts w:ascii="Arial" w:hAnsi="Arial" w:cs="Arial"/>
          <w:noProof/>
          <w:sz w:val="26"/>
        </w:rPr>
        <w:t xml:space="preserve"> 8(7): 1391–1420.</w:t>
      </w:r>
    </w:p>
    <w:p w14:paraId="388978DF" w14:textId="77777777" w:rsidR="004246A6" w:rsidRDefault="004246A6" w:rsidP="004246A6">
      <w:pPr>
        <w:widowControl w:val="0"/>
        <w:autoSpaceDE w:val="0"/>
        <w:autoSpaceDN w:val="0"/>
        <w:adjustRightInd w:val="0"/>
        <w:ind w:left="480" w:hanging="480"/>
        <w:rPr>
          <w:ins w:id="133" w:author="Stepan Oskin" w:date="2019-11-15T17:04:00Z"/>
          <w:rFonts w:ascii="Arial" w:hAnsi="Arial" w:cs="Arial"/>
          <w:noProof/>
          <w:sz w:val="26"/>
        </w:rPr>
      </w:pPr>
    </w:p>
    <w:p w14:paraId="5676E039" w14:textId="6981EDB7" w:rsidR="004246A6" w:rsidRPr="004246A6" w:rsidRDefault="004246A6" w:rsidP="004246A6">
      <w:pPr>
        <w:widowControl w:val="0"/>
        <w:autoSpaceDE w:val="0"/>
        <w:autoSpaceDN w:val="0"/>
        <w:adjustRightInd w:val="0"/>
        <w:ind w:left="480" w:hanging="480"/>
        <w:rPr>
          <w:rFonts w:ascii="Arial" w:hAnsi="Arial" w:cs="Arial"/>
          <w:noProof/>
          <w:sz w:val="26"/>
        </w:rPr>
      </w:pPr>
      <w:r w:rsidRPr="004246A6">
        <w:rPr>
          <w:rFonts w:ascii="Arial" w:hAnsi="Arial" w:cs="Arial"/>
          <w:noProof/>
          <w:sz w:val="26"/>
        </w:rPr>
        <w:t xml:space="preserve">Wolpert, David H, and William G Macready. 1997. 1 IEEE TRANSACTIONS ON EVOLUTIONARY COMPUTATION </w:t>
      </w:r>
      <w:r w:rsidRPr="004246A6">
        <w:rPr>
          <w:rFonts w:ascii="Arial" w:hAnsi="Arial" w:cs="Arial"/>
          <w:i/>
          <w:iCs/>
          <w:noProof/>
          <w:sz w:val="26"/>
        </w:rPr>
        <w:t>No Free Lunch Theorems for Optimization</w:t>
      </w:r>
      <w:r w:rsidRPr="004246A6">
        <w:rPr>
          <w:rFonts w:ascii="Arial" w:hAnsi="Arial" w:cs="Arial"/>
          <w:noProof/>
          <w:sz w:val="26"/>
        </w:rPr>
        <w:t>. https://ti.arc.nasa.gov/m/profile/dhw/papers/78.pdf.</w:t>
      </w:r>
    </w:p>
    <w:p w14:paraId="11256238" w14:textId="1D7C9CD9" w:rsidR="00C63D98" w:rsidRDefault="00B93377" w:rsidP="00C63D98">
      <w:r w:rsidRPr="00B93377">
        <w:rPr>
          <w:rFonts w:ascii="Arial" w:hAnsi="Arial" w:cs="Arial"/>
        </w:rPr>
        <w:fldChar w:fldCharType="end"/>
      </w:r>
    </w:p>
    <w:sectPr w:rsidR="00C63D98" w:rsidSect="00C63D9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Eric J. Miller" w:date="2019-11-02T20:37:00Z" w:initials="EJM">
    <w:p w14:paraId="572BF7F4" w14:textId="0727CA77" w:rsidR="00445937" w:rsidRDefault="00445937">
      <w:pPr>
        <w:pStyle w:val="CommentText"/>
      </w:pPr>
      <w:r>
        <w:rPr>
          <w:rStyle w:val="CommentReference"/>
        </w:rPr>
        <w:annotationRef/>
      </w:r>
      <w:r>
        <w:t>Current convention has the student as the lead author and the supervisor as the last author</w:t>
      </w:r>
    </w:p>
  </w:comment>
  <w:comment w:id="32" w:author="Eric J. Miller" w:date="2019-11-02T21:03:00Z" w:initials="EJM">
    <w:p w14:paraId="3A3F5E7E" w14:textId="2C18E2BD" w:rsidR="00FA6841" w:rsidRDefault="00FA6841">
      <w:pPr>
        <w:pStyle w:val="CommentText"/>
      </w:pPr>
      <w:r>
        <w:rPr>
          <w:rStyle w:val="CommentReference"/>
        </w:rPr>
        <w:annotationRef/>
      </w:r>
    </w:p>
  </w:comment>
  <w:comment w:id="91" w:author="Eric J. Miller" w:date="2019-11-02T20:57:00Z" w:initials="EJM">
    <w:p w14:paraId="4725CD4F" w14:textId="13500FEA" w:rsidR="00B56176" w:rsidRDefault="00B56176">
      <w:pPr>
        <w:pStyle w:val="CommentText"/>
      </w:pPr>
      <w:r>
        <w:rPr>
          <w:rStyle w:val="CommentReference"/>
        </w:rPr>
        <w:annotationRef/>
      </w:r>
      <w:r>
        <w:t>Is it possible to not have the legend overlaid on top of the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BF7F4" w15:done="0"/>
  <w15:commentEx w15:paraId="3A3F5E7E" w15:done="0"/>
  <w15:commentEx w15:paraId="4725CD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BF7F4" w16cid:durableId="21794A9A"/>
  <w16cid:commentId w16cid:paraId="3A3F5E7E" w16cid:durableId="21794A9B"/>
  <w16cid:commentId w16cid:paraId="4725CD4F" w16cid:durableId="21794A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charset w:val="00"/>
    <w:family w:val="auto"/>
    <w:pitch w:val="variable"/>
    <w:sig w:usb0="00000003" w:usb1="00000000" w:usb2="00000000" w:usb3="00000000" w:csb0="00000001" w:csb1="00000000"/>
  </w:font>
  <w:font w:name="Adobe Garamond Pro">
    <w:altName w:val="Garamond"/>
    <w:charset w:val="00"/>
    <w:family w:val="auto"/>
    <w:pitch w:val="variable"/>
    <w:sig w:usb0="00000003" w:usb1="00000000" w:usb2="00000000" w:usb3="00000000" w:csb0="00000001" w:csb1="00000000"/>
  </w:font>
  <w:font w:name="Myriad Pro Semibold">
    <w:altName w:val="Segoe UI"/>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75A4"/>
    <w:multiLevelType w:val="multilevel"/>
    <w:tmpl w:val="EE2A4760"/>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6DE087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754949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an Oskin">
    <w15:presenceInfo w15:providerId="Windows Live" w15:userId="df3d494b5d6adc81"/>
  </w15:person>
  <w15:person w15:author="Eric J. Miller">
    <w15:presenceInfo w15:providerId="None" w15:userId="Eric J. M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DF"/>
    <w:rsid w:val="0002650A"/>
    <w:rsid w:val="00072C98"/>
    <w:rsid w:val="00081160"/>
    <w:rsid w:val="000910FA"/>
    <w:rsid w:val="000B1C98"/>
    <w:rsid w:val="000B404F"/>
    <w:rsid w:val="000B70BD"/>
    <w:rsid w:val="000D5088"/>
    <w:rsid w:val="000E0D7C"/>
    <w:rsid w:val="000F768D"/>
    <w:rsid w:val="00174809"/>
    <w:rsid w:val="001A19B9"/>
    <w:rsid w:val="001A4A59"/>
    <w:rsid w:val="00212E07"/>
    <w:rsid w:val="00256469"/>
    <w:rsid w:val="0026288B"/>
    <w:rsid w:val="002671FC"/>
    <w:rsid w:val="00291E01"/>
    <w:rsid w:val="00294D8D"/>
    <w:rsid w:val="002B6864"/>
    <w:rsid w:val="002C49B6"/>
    <w:rsid w:val="002C637B"/>
    <w:rsid w:val="002D09C2"/>
    <w:rsid w:val="002D412A"/>
    <w:rsid w:val="002E5E05"/>
    <w:rsid w:val="002E7335"/>
    <w:rsid w:val="002F3D2C"/>
    <w:rsid w:val="00320EBD"/>
    <w:rsid w:val="003629CD"/>
    <w:rsid w:val="00377101"/>
    <w:rsid w:val="003D3798"/>
    <w:rsid w:val="004174AC"/>
    <w:rsid w:val="004246A6"/>
    <w:rsid w:val="00425D6A"/>
    <w:rsid w:val="00427B59"/>
    <w:rsid w:val="00436CB7"/>
    <w:rsid w:val="00445937"/>
    <w:rsid w:val="004617D3"/>
    <w:rsid w:val="00481871"/>
    <w:rsid w:val="004D441A"/>
    <w:rsid w:val="004F1231"/>
    <w:rsid w:val="0051608C"/>
    <w:rsid w:val="00530AF6"/>
    <w:rsid w:val="0053227C"/>
    <w:rsid w:val="00536252"/>
    <w:rsid w:val="005425A9"/>
    <w:rsid w:val="005566E5"/>
    <w:rsid w:val="005568D0"/>
    <w:rsid w:val="005704E6"/>
    <w:rsid w:val="005752A5"/>
    <w:rsid w:val="005B1A29"/>
    <w:rsid w:val="005B5E53"/>
    <w:rsid w:val="005D3DD2"/>
    <w:rsid w:val="00602703"/>
    <w:rsid w:val="00602BD8"/>
    <w:rsid w:val="00617641"/>
    <w:rsid w:val="0062145C"/>
    <w:rsid w:val="00627308"/>
    <w:rsid w:val="00635B38"/>
    <w:rsid w:val="00665EB1"/>
    <w:rsid w:val="006B195B"/>
    <w:rsid w:val="006D0746"/>
    <w:rsid w:val="006F6BDE"/>
    <w:rsid w:val="00706F39"/>
    <w:rsid w:val="007153DF"/>
    <w:rsid w:val="00716613"/>
    <w:rsid w:val="00726B12"/>
    <w:rsid w:val="00733108"/>
    <w:rsid w:val="00752D51"/>
    <w:rsid w:val="00756AD8"/>
    <w:rsid w:val="007A5CEC"/>
    <w:rsid w:val="007C06D2"/>
    <w:rsid w:val="007C10D7"/>
    <w:rsid w:val="007C3FCF"/>
    <w:rsid w:val="007D59A3"/>
    <w:rsid w:val="00810EB0"/>
    <w:rsid w:val="00832026"/>
    <w:rsid w:val="00841ABC"/>
    <w:rsid w:val="00881CA9"/>
    <w:rsid w:val="0088324F"/>
    <w:rsid w:val="008C56AA"/>
    <w:rsid w:val="008D48D3"/>
    <w:rsid w:val="009057FC"/>
    <w:rsid w:val="009559E1"/>
    <w:rsid w:val="00980F21"/>
    <w:rsid w:val="0099298D"/>
    <w:rsid w:val="009A3122"/>
    <w:rsid w:val="009B12FB"/>
    <w:rsid w:val="009B32D9"/>
    <w:rsid w:val="009B57E4"/>
    <w:rsid w:val="009B7FCC"/>
    <w:rsid w:val="009C059E"/>
    <w:rsid w:val="00A040E3"/>
    <w:rsid w:val="00A10F4B"/>
    <w:rsid w:val="00A770C6"/>
    <w:rsid w:val="00A93375"/>
    <w:rsid w:val="00AA3F1E"/>
    <w:rsid w:val="00AD5BA5"/>
    <w:rsid w:val="00AE4D3C"/>
    <w:rsid w:val="00AF7EAF"/>
    <w:rsid w:val="00B01BE2"/>
    <w:rsid w:val="00B162C5"/>
    <w:rsid w:val="00B16F18"/>
    <w:rsid w:val="00B56176"/>
    <w:rsid w:val="00B93377"/>
    <w:rsid w:val="00BC3247"/>
    <w:rsid w:val="00BC6646"/>
    <w:rsid w:val="00BF7CB2"/>
    <w:rsid w:val="00C03CA4"/>
    <w:rsid w:val="00C12161"/>
    <w:rsid w:val="00C418F4"/>
    <w:rsid w:val="00C457DB"/>
    <w:rsid w:val="00C5362E"/>
    <w:rsid w:val="00C61426"/>
    <w:rsid w:val="00C63D98"/>
    <w:rsid w:val="00C7190F"/>
    <w:rsid w:val="00CB5739"/>
    <w:rsid w:val="00CD21CD"/>
    <w:rsid w:val="00D037AC"/>
    <w:rsid w:val="00D1484B"/>
    <w:rsid w:val="00D154B8"/>
    <w:rsid w:val="00D17FDC"/>
    <w:rsid w:val="00D82A6A"/>
    <w:rsid w:val="00D84F0E"/>
    <w:rsid w:val="00D92B2F"/>
    <w:rsid w:val="00DA0EC2"/>
    <w:rsid w:val="00DB1279"/>
    <w:rsid w:val="00DC005D"/>
    <w:rsid w:val="00DE6D18"/>
    <w:rsid w:val="00E06454"/>
    <w:rsid w:val="00E21A71"/>
    <w:rsid w:val="00E26EE2"/>
    <w:rsid w:val="00E356ED"/>
    <w:rsid w:val="00E359F8"/>
    <w:rsid w:val="00E37829"/>
    <w:rsid w:val="00E8117C"/>
    <w:rsid w:val="00EB4174"/>
    <w:rsid w:val="00ED554D"/>
    <w:rsid w:val="00EF11C5"/>
    <w:rsid w:val="00F1450D"/>
    <w:rsid w:val="00F26A68"/>
    <w:rsid w:val="00F30239"/>
    <w:rsid w:val="00F365E3"/>
    <w:rsid w:val="00F4180A"/>
    <w:rsid w:val="00F61358"/>
    <w:rsid w:val="00F708A6"/>
    <w:rsid w:val="00F70B73"/>
    <w:rsid w:val="00FA6841"/>
    <w:rsid w:val="00FB6AAE"/>
    <w:rsid w:val="00FD60FA"/>
    <w:rsid w:val="00FE64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6F3166"/>
  <w15:docId w15:val="{F29770EF-C24C-40C7-97A0-21D6BC90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084"/>
  </w:style>
  <w:style w:type="paragraph" w:styleId="Heading1">
    <w:name w:val="heading 1"/>
    <w:basedOn w:val="Normal"/>
    <w:next w:val="Normal"/>
    <w:link w:val="Heading1Char"/>
    <w:autoRedefine/>
    <w:uiPriority w:val="9"/>
    <w:qFormat/>
    <w:rsid w:val="008D48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3D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3108"/>
    <w:pPr>
      <w:spacing w:beforeLines="1" w:afterLines="1"/>
    </w:pPr>
    <w:rPr>
      <w:rFonts w:ascii="Times" w:hAnsi="Times" w:cs="Times New Roman"/>
      <w:sz w:val="20"/>
      <w:szCs w:val="20"/>
    </w:rPr>
  </w:style>
  <w:style w:type="paragraph" w:styleId="Title">
    <w:name w:val="Title"/>
    <w:basedOn w:val="Normal"/>
    <w:next w:val="Normal"/>
    <w:link w:val="TitleChar"/>
    <w:uiPriority w:val="10"/>
    <w:qFormat/>
    <w:rsid w:val="009B12F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B12FB"/>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8D48D3"/>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2F3D2C"/>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F3D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256469"/>
    <w:rPr>
      <w:color w:val="0000FF" w:themeColor="hyperlink"/>
      <w:u w:val="single"/>
    </w:rPr>
  </w:style>
  <w:style w:type="character" w:customStyle="1" w:styleId="UnresolvedMention1">
    <w:name w:val="Unresolved Mention1"/>
    <w:basedOn w:val="DefaultParagraphFont"/>
    <w:uiPriority w:val="99"/>
    <w:semiHidden/>
    <w:unhideWhenUsed/>
    <w:rsid w:val="00256469"/>
    <w:rPr>
      <w:color w:val="605E5C"/>
      <w:shd w:val="clear" w:color="auto" w:fill="E1DFDD"/>
    </w:rPr>
  </w:style>
  <w:style w:type="paragraph" w:styleId="ListParagraph">
    <w:name w:val="List Paragraph"/>
    <w:basedOn w:val="Normal"/>
    <w:rsid w:val="00E21A71"/>
    <w:pPr>
      <w:ind w:left="720"/>
      <w:contextualSpacing/>
    </w:pPr>
  </w:style>
  <w:style w:type="paragraph" w:styleId="BalloonText">
    <w:name w:val="Balloon Text"/>
    <w:basedOn w:val="Normal"/>
    <w:link w:val="BalloonTextChar"/>
    <w:semiHidden/>
    <w:unhideWhenUsed/>
    <w:rsid w:val="00445937"/>
    <w:rPr>
      <w:rFonts w:ascii="Segoe UI" w:hAnsi="Segoe UI" w:cs="Segoe UI"/>
      <w:sz w:val="18"/>
      <w:szCs w:val="18"/>
    </w:rPr>
  </w:style>
  <w:style w:type="character" w:customStyle="1" w:styleId="BalloonTextChar">
    <w:name w:val="Balloon Text Char"/>
    <w:basedOn w:val="DefaultParagraphFont"/>
    <w:link w:val="BalloonText"/>
    <w:semiHidden/>
    <w:rsid w:val="00445937"/>
    <w:rPr>
      <w:rFonts w:ascii="Segoe UI" w:hAnsi="Segoe UI" w:cs="Segoe UI"/>
      <w:sz w:val="18"/>
      <w:szCs w:val="18"/>
    </w:rPr>
  </w:style>
  <w:style w:type="character" w:styleId="CommentReference">
    <w:name w:val="annotation reference"/>
    <w:basedOn w:val="DefaultParagraphFont"/>
    <w:semiHidden/>
    <w:unhideWhenUsed/>
    <w:rsid w:val="00445937"/>
    <w:rPr>
      <w:sz w:val="16"/>
      <w:szCs w:val="16"/>
    </w:rPr>
  </w:style>
  <w:style w:type="paragraph" w:styleId="CommentText">
    <w:name w:val="annotation text"/>
    <w:basedOn w:val="Normal"/>
    <w:link w:val="CommentTextChar"/>
    <w:semiHidden/>
    <w:unhideWhenUsed/>
    <w:rsid w:val="00445937"/>
    <w:rPr>
      <w:sz w:val="20"/>
      <w:szCs w:val="20"/>
    </w:rPr>
  </w:style>
  <w:style w:type="character" w:customStyle="1" w:styleId="CommentTextChar">
    <w:name w:val="Comment Text Char"/>
    <w:basedOn w:val="DefaultParagraphFont"/>
    <w:link w:val="CommentText"/>
    <w:semiHidden/>
    <w:rsid w:val="00445937"/>
    <w:rPr>
      <w:sz w:val="20"/>
      <w:szCs w:val="20"/>
    </w:rPr>
  </w:style>
  <w:style w:type="paragraph" w:styleId="CommentSubject">
    <w:name w:val="annotation subject"/>
    <w:basedOn w:val="CommentText"/>
    <w:next w:val="CommentText"/>
    <w:link w:val="CommentSubjectChar"/>
    <w:semiHidden/>
    <w:unhideWhenUsed/>
    <w:rsid w:val="00445937"/>
    <w:rPr>
      <w:b/>
      <w:bCs/>
    </w:rPr>
  </w:style>
  <w:style w:type="character" w:customStyle="1" w:styleId="CommentSubjectChar">
    <w:name w:val="Comment Subject Char"/>
    <w:basedOn w:val="CommentTextChar"/>
    <w:link w:val="CommentSubject"/>
    <w:semiHidden/>
    <w:rsid w:val="004459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2663">
      <w:bodyDiv w:val="1"/>
      <w:marLeft w:val="0"/>
      <w:marRight w:val="0"/>
      <w:marTop w:val="0"/>
      <w:marBottom w:val="0"/>
      <w:divBdr>
        <w:top w:val="none" w:sz="0" w:space="0" w:color="auto"/>
        <w:left w:val="none" w:sz="0" w:space="0" w:color="auto"/>
        <w:bottom w:val="none" w:sz="0" w:space="0" w:color="auto"/>
        <w:right w:val="none" w:sz="0" w:space="0" w:color="auto"/>
      </w:divBdr>
    </w:div>
    <w:div w:id="775247738">
      <w:bodyDiv w:val="1"/>
      <w:marLeft w:val="0"/>
      <w:marRight w:val="0"/>
      <w:marTop w:val="0"/>
      <w:marBottom w:val="0"/>
      <w:divBdr>
        <w:top w:val="none" w:sz="0" w:space="0" w:color="auto"/>
        <w:left w:val="none" w:sz="0" w:space="0" w:color="auto"/>
        <w:bottom w:val="none" w:sz="0" w:space="0" w:color="auto"/>
        <w:right w:val="none" w:sz="0" w:space="0" w:color="auto"/>
      </w:divBdr>
    </w:div>
    <w:div w:id="948393997">
      <w:bodyDiv w:val="1"/>
      <w:marLeft w:val="0"/>
      <w:marRight w:val="0"/>
      <w:marTop w:val="0"/>
      <w:marBottom w:val="0"/>
      <w:divBdr>
        <w:top w:val="none" w:sz="0" w:space="0" w:color="auto"/>
        <w:left w:val="none" w:sz="0" w:space="0" w:color="auto"/>
        <w:bottom w:val="none" w:sz="0" w:space="0" w:color="auto"/>
        <w:right w:val="none" w:sz="0" w:space="0" w:color="auto"/>
      </w:divBdr>
    </w:div>
    <w:div w:id="1457944728">
      <w:bodyDiv w:val="1"/>
      <w:marLeft w:val="0"/>
      <w:marRight w:val="0"/>
      <w:marTop w:val="0"/>
      <w:marBottom w:val="0"/>
      <w:divBdr>
        <w:top w:val="none" w:sz="0" w:space="0" w:color="auto"/>
        <w:left w:val="none" w:sz="0" w:space="0" w:color="auto"/>
        <w:bottom w:val="none" w:sz="0" w:space="0" w:color="auto"/>
        <w:right w:val="none" w:sz="0" w:space="0" w:color="auto"/>
      </w:divBdr>
    </w:div>
    <w:div w:id="2094928534">
      <w:bodyDiv w:val="1"/>
      <w:marLeft w:val="0"/>
      <w:marRight w:val="0"/>
      <w:marTop w:val="0"/>
      <w:marBottom w:val="0"/>
      <w:divBdr>
        <w:top w:val="none" w:sz="0" w:space="0" w:color="auto"/>
        <w:left w:val="none" w:sz="0" w:space="0" w:color="auto"/>
        <w:bottom w:val="none" w:sz="0" w:space="0" w:color="auto"/>
        <w:right w:val="none" w:sz="0" w:space="0" w:color="auto"/>
      </w:divBdr>
    </w:div>
    <w:div w:id="2103448689">
      <w:bodyDiv w:val="1"/>
      <w:marLeft w:val="0"/>
      <w:marRight w:val="0"/>
      <w:marTop w:val="0"/>
      <w:marBottom w:val="0"/>
      <w:divBdr>
        <w:top w:val="none" w:sz="0" w:space="0" w:color="auto"/>
        <w:left w:val="none" w:sz="0" w:space="0" w:color="auto"/>
        <w:bottom w:val="none" w:sz="0" w:space="0" w:color="auto"/>
        <w:right w:val="none" w:sz="0" w:space="0" w:color="auto"/>
      </w:divBdr>
    </w:div>
    <w:div w:id="211139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pan.oskin@mail.utoronto.c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377A-A610-44C7-ABDF-3918FF52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12124</Words>
  <Characters>69107</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Mathison</dc:creator>
  <cp:keywords/>
  <cp:lastModifiedBy>Stepan Oskin</cp:lastModifiedBy>
  <cp:revision>6</cp:revision>
  <dcterms:created xsi:type="dcterms:W3CDTF">2019-11-03T01:02:00Z</dcterms:created>
  <dcterms:modified xsi:type="dcterms:W3CDTF">2019-11-15T22:09:00Z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a7fcd2ff-c3e3-33a9-82c1-6c0e20b482a2</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